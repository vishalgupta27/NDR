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A2DF" w14:textId="77777777" w:rsidR="00E73E65" w:rsidRPr="000C6003" w:rsidRDefault="00E73E65" w:rsidP="00E73E65">
      <w:pPr>
        <w:jc w:val="center"/>
        <w:rPr>
          <w:u w:val="single"/>
        </w:rPr>
      </w:pPr>
      <w:r w:rsidRPr="000C6003">
        <w:rPr>
          <w:b/>
          <w:sz w:val="52"/>
          <w:szCs w:val="52"/>
          <w:u w:val="single"/>
        </w:rPr>
        <w:t xml:space="preserve">Order Details </w:t>
      </w:r>
      <w:r>
        <w:rPr>
          <w:b/>
          <w:sz w:val="52"/>
          <w:szCs w:val="52"/>
          <w:u w:val="single"/>
        </w:rPr>
        <w:t>Table (</w:t>
      </w:r>
      <w:r w:rsidRPr="000C6003">
        <w:rPr>
          <w:b/>
          <w:sz w:val="52"/>
          <w:szCs w:val="52"/>
          <w:u w:val="single"/>
        </w:rPr>
        <w:t>Transaction Table</w:t>
      </w:r>
      <w:r>
        <w:rPr>
          <w:b/>
          <w:sz w:val="52"/>
          <w:szCs w:val="52"/>
          <w:u w:val="single"/>
        </w:rPr>
        <w:t>)</w:t>
      </w:r>
    </w:p>
    <w:p w14:paraId="2D36E8E7" w14:textId="77777777" w:rsidR="00E73E65" w:rsidRDefault="00FB7BAB" w:rsidP="00D91ABF">
      <w:pPr>
        <w:jc w:val="center"/>
        <w:rPr>
          <w:ins w:id="0" w:author="jordan huzevka" w:date="2023-03-16T11:47:00Z"/>
        </w:rPr>
      </w:pPr>
      <w:r>
        <w:t xml:space="preserve">All the transactions manage </w:t>
      </w:r>
      <w:r w:rsidR="00D91ABF">
        <w:t>in Order Details Table</w:t>
      </w:r>
    </w:p>
    <w:p w14:paraId="58A03BA2" w14:textId="77777777" w:rsidR="005F52C5" w:rsidRDefault="005F52C5" w:rsidP="00D91ABF">
      <w:pPr>
        <w:jc w:val="center"/>
        <w:rPr>
          <w:ins w:id="1" w:author="jordan huzevka" w:date="2023-03-16T11:47:00Z"/>
        </w:rPr>
      </w:pPr>
    </w:p>
    <w:p w14:paraId="28C0652B" w14:textId="53D19E6D" w:rsidR="005F52C5" w:rsidRDefault="005F52C5" w:rsidP="005F52C5">
      <w:pPr>
        <w:rPr>
          <w:del w:id="2" w:author="jordan huzevka" w:date="2023-03-16T11:48:00Z"/>
        </w:rPr>
        <w:pPrChange w:id="3" w:author="jordan huzevka" w:date="2023-03-16T11:47:00Z">
          <w:pPr>
            <w:jc w:val="center"/>
          </w:pPr>
        </w:pPrChange>
      </w:pPr>
    </w:p>
    <w:p w14:paraId="2E91BFFC" w14:textId="1BDE8CCB" w:rsidR="00E73E65" w:rsidRDefault="00314CA4" w:rsidP="00E73E65">
      <w:pPr>
        <w:rPr>
          <w:ins w:id="4" w:author="Mark Huzevka" w:date="2023-03-16T11:47:00Z"/>
        </w:rPr>
      </w:pPr>
      <w:ins w:id="5" w:author="Mark Huzevka" w:date="2023-03-16T11:47:00Z">
        <w:r>
          <w:t>Order Details Table Field List:</w:t>
        </w:r>
      </w:ins>
    </w:p>
    <w:p w14:paraId="137BF44B" w14:textId="5CA6B14B" w:rsidR="007C0340" w:rsidRDefault="0058479A" w:rsidP="00E73E65">
      <w:ins w:id="6" w:author="Mark Huzevka" w:date="2023-03-16T11:49:00Z">
        <w:r>
          <w:rPr>
            <w:noProof/>
          </w:rPr>
          <w:drawing>
            <wp:inline distT="0" distB="0" distL="0" distR="0" wp14:anchorId="3ED1A2D3" wp14:editId="1AFA1479">
              <wp:extent cx="2910840" cy="29413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0840" cy="2941320"/>
                      </a:xfrm>
                      <a:prstGeom prst="rect">
                        <a:avLst/>
                      </a:prstGeom>
                      <a:noFill/>
                    </pic:spPr>
                  </pic:pic>
                </a:graphicData>
              </a:graphic>
            </wp:inline>
          </w:drawing>
        </w:r>
      </w:ins>
    </w:p>
    <w:p w14:paraId="287EF244" w14:textId="77777777" w:rsidR="00E73E65" w:rsidRDefault="00E73E65" w:rsidP="00E73E65">
      <w:pPr>
        <w:rPr>
          <w:ins w:id="7" w:author="Mark Huzevka" w:date="2023-03-16T11:31:00Z"/>
          <w:sz w:val="18"/>
        </w:rPr>
      </w:pPr>
      <w:r>
        <w:rPr>
          <w:b/>
        </w:rPr>
        <w:t>P</w:t>
      </w:r>
      <w:r w:rsidRPr="00D23543">
        <w:rPr>
          <w:b/>
        </w:rPr>
        <w:t>ayment_id</w:t>
      </w:r>
      <w:r>
        <w:rPr>
          <w:b/>
        </w:rPr>
        <w:t xml:space="preserve">:- </w:t>
      </w:r>
      <w:r>
        <w:rPr>
          <w:sz w:val="18"/>
        </w:rPr>
        <w:t>Store</w:t>
      </w:r>
      <w:r w:rsidRPr="00832A14">
        <w:rPr>
          <w:sz w:val="18"/>
        </w:rPr>
        <w:t xml:space="preserve"> Payment ID when Payment is successful</w:t>
      </w:r>
    </w:p>
    <w:p w14:paraId="79B00EBF" w14:textId="208C7D4E" w:rsidR="00F24AC8" w:rsidDel="002C708F" w:rsidRDefault="002C708F" w:rsidP="00E73E65">
      <w:pPr>
        <w:rPr>
          <w:del w:id="8" w:author="Mark Huzevka" w:date="2023-03-16T11:32:00Z"/>
        </w:rPr>
      </w:pPr>
      <w:ins w:id="9" w:author="Mark Huzevka" w:date="2023-03-16T11:32:00Z">
        <w:r>
          <w:t>Is this the id that comes from</w:t>
        </w:r>
      </w:ins>
      <w:ins w:id="10" w:author="Mark Huzevka" w:date="2023-03-16T11:33:00Z">
        <w:r>
          <w:t xml:space="preserve"> Stripe? Or from another table? </w:t>
        </w:r>
        <w:r w:rsidR="00323AEA">
          <w:t>What is this used for or linked to?</w:t>
        </w:r>
      </w:ins>
    </w:p>
    <w:p w14:paraId="2920D004" w14:textId="67DA4B67" w:rsidR="00E73E65" w:rsidDel="00323AEA" w:rsidRDefault="00E73E65" w:rsidP="00E73E65">
      <w:pPr>
        <w:rPr>
          <w:del w:id="11" w:author="Mark Huzevka" w:date="2023-03-16T11:33:00Z"/>
          <w:sz w:val="18"/>
        </w:rPr>
      </w:pPr>
      <w:r w:rsidRPr="00D23543">
        <w:rPr>
          <w:b/>
        </w:rPr>
        <w:t>Amount</w:t>
      </w:r>
      <w:r>
        <w:rPr>
          <w:b/>
        </w:rPr>
        <w:t xml:space="preserve"> </w:t>
      </w:r>
      <w:r w:rsidRPr="0069031A">
        <w:rPr>
          <w:b/>
        </w:rPr>
        <w:t>:-</w:t>
      </w:r>
      <w:r>
        <w:rPr>
          <w:b/>
        </w:rPr>
        <w:t xml:space="preserve"> </w:t>
      </w:r>
      <w:r w:rsidRPr="00832A14">
        <w:rPr>
          <w:b/>
          <w:sz w:val="18"/>
        </w:rPr>
        <w:t xml:space="preserve"> </w:t>
      </w:r>
      <w:r w:rsidRPr="00832A14">
        <w:rPr>
          <w:sz w:val="18"/>
        </w:rPr>
        <w:t>Amount of</w:t>
      </w:r>
      <w:r w:rsidRPr="00832A14">
        <w:rPr>
          <w:b/>
          <w:sz w:val="18"/>
        </w:rPr>
        <w:t xml:space="preserve"> </w:t>
      </w:r>
      <w:r w:rsidRPr="00832A14">
        <w:rPr>
          <w:sz w:val="18"/>
        </w:rPr>
        <w:t>the product pay by renter</w:t>
      </w:r>
      <w:ins w:id="12" w:author="Mark Huzevka" w:date="2023-03-16T11:32:00Z">
        <w:r w:rsidR="002C708F" w:rsidRPr="002C708F">
          <w:rPr>
            <w:sz w:val="18"/>
          </w:rPr>
          <w:t xml:space="preserve"> </w:t>
        </w:r>
        <w:r w:rsidR="002C708F">
          <w:rPr>
            <w:sz w:val="18"/>
          </w:rPr>
          <w:t>How is this one entry auditable?  For instance, if the payment is made, and then part of it is reimbursed, is this number changed by the application?</w:t>
        </w:r>
      </w:ins>
    </w:p>
    <w:p w14:paraId="42DD2C2B" w14:textId="7A99BDF5" w:rsidR="006D7128" w:rsidRDefault="006D7128" w:rsidP="006D7128">
      <w:pPr>
        <w:rPr>
          <w:ins w:id="13" w:author="jordan huzevka" w:date="2023-03-16T11:48:00Z"/>
        </w:rPr>
      </w:pPr>
      <w:ins w:id="14" w:author="jordan huzevka" w:date="2023-03-16T11:48:00Z">
        <w:r>
          <w:t>Nowhere is it listed on how canceled orders are related to our</w:t>
        </w:r>
      </w:ins>
      <w:ins w:id="15" w:author="jordan huzevka" w:date="2023-03-16T11:51:00Z">
        <w:r w:rsidR="00A33282">
          <w:t xml:space="preserve"> refund</w:t>
        </w:r>
        <w:r w:rsidR="00604870">
          <w:t xml:space="preserve"> and</w:t>
        </w:r>
      </w:ins>
      <w:ins w:id="16" w:author="jordan huzevka" w:date="2023-03-16T11:48:00Z">
        <w:r>
          <w:t xml:space="preserve"> Cancelation policy and how they get reimbursed depending who canceled the request. </w:t>
        </w:r>
      </w:ins>
      <w:ins w:id="17" w:author="Mark Huzevka" w:date="2023-03-16T11:52:00Z">
        <w:r w:rsidR="006D3C11">
          <w:t xml:space="preserve">  Is this “amount” stored </w:t>
        </w:r>
      </w:ins>
      <w:ins w:id="18" w:author="Mark Huzevka" w:date="2023-03-16T11:54:00Z">
        <w:r w:rsidR="007F406E">
          <w:t xml:space="preserve">as a proposal </w:t>
        </w:r>
      </w:ins>
      <w:ins w:id="19" w:author="Mark Huzevka" w:date="2023-03-16T11:52:00Z">
        <w:r w:rsidR="006D3C11">
          <w:t>so</w:t>
        </w:r>
      </w:ins>
      <w:ins w:id="20" w:author="Mark Huzevka" w:date="2023-03-16T11:53:00Z">
        <w:r w:rsidR="006D3C11">
          <w:t>mewhere else</w:t>
        </w:r>
      </w:ins>
      <w:ins w:id="21" w:author="Mark Huzevka" w:date="2023-03-16T11:54:00Z">
        <w:r w:rsidR="007F406E">
          <w:t xml:space="preserve"> as well</w:t>
        </w:r>
      </w:ins>
      <w:ins w:id="22" w:author="Mark Huzevka" w:date="2023-03-16T11:53:00Z">
        <w:r w:rsidR="006D3C11">
          <w:t>?  We need to keep track of the amount that is reimbursed</w:t>
        </w:r>
      </w:ins>
      <w:ins w:id="23" w:author="Mark Huzevka" w:date="2023-03-16T11:54:00Z">
        <w:r w:rsidR="0048546E">
          <w:t xml:space="preserve">, </w:t>
        </w:r>
      </w:ins>
      <w:ins w:id="24" w:author="Mark Huzevka" w:date="2023-03-16T11:53:00Z">
        <w:r w:rsidR="00D73FFF">
          <w:t xml:space="preserve">paid to NDR </w:t>
        </w:r>
        <w:r w:rsidR="006D3C11">
          <w:t>according to policy.</w:t>
        </w:r>
      </w:ins>
      <w:ins w:id="25" w:author="Mark Huzevka" w:date="2023-03-16T11:54:00Z">
        <w:r w:rsidR="00254ED0">
          <w:t xml:space="preserve">  How is this done if not in a ledger?</w:t>
        </w:r>
      </w:ins>
    </w:p>
    <w:p w14:paraId="52E82B44" w14:textId="77777777" w:rsidR="006D7128" w:rsidRDefault="006D7128" w:rsidP="00E73E65">
      <w:pPr>
        <w:rPr>
          <w:ins w:id="26" w:author="jordan huzevka" w:date="2023-03-16T11:48:00Z"/>
        </w:rPr>
      </w:pPr>
    </w:p>
    <w:p w14:paraId="0D51CD69" w14:textId="637FF2E7" w:rsidR="00904823" w:rsidRDefault="00904823" w:rsidP="00E73E65">
      <w:pPr>
        <w:rPr>
          <w:ins w:id="27" w:author="jordan huzevka" w:date="2023-03-16T11:48:00Z"/>
          <w:b/>
        </w:rPr>
      </w:pPr>
      <w:ins w:id="28" w:author="jordan huzevka" w:date="2023-03-16T11:52:00Z">
        <w:r w:rsidRPr="00904823">
          <w:drawing>
            <wp:inline distT="0" distB="0" distL="0" distR="0" wp14:anchorId="3E966BB9" wp14:editId="787D600E">
              <wp:extent cx="5215095" cy="2021095"/>
              <wp:effectExtent l="0" t="0" r="508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6"/>
                      <a:stretch>
                        <a:fillRect/>
                      </a:stretch>
                    </pic:blipFill>
                    <pic:spPr>
                      <a:xfrm>
                        <a:off x="0" y="0"/>
                        <a:ext cx="5231324" cy="2027385"/>
                      </a:xfrm>
                      <a:prstGeom prst="rect">
                        <a:avLst/>
                      </a:prstGeom>
                    </pic:spPr>
                  </pic:pic>
                </a:graphicData>
              </a:graphic>
            </wp:inline>
          </w:drawing>
        </w:r>
      </w:ins>
    </w:p>
    <w:p w14:paraId="00A0E249" w14:textId="3F51090C" w:rsidR="00980EBF" w:rsidRPr="00904823" w:rsidRDefault="00980EBF" w:rsidP="00E73E65">
      <w:pPr>
        <w:rPr>
          <w:ins w:id="29" w:author="jordan huzevka" w:date="2023-03-16T11:48:00Z"/>
          <w:b/>
          <w:bCs/>
          <w:rPrChange w:id="30" w:author="jordan huzevka" w:date="2023-03-16T11:52:00Z">
            <w:rPr>
              <w:ins w:id="31" w:author="jordan huzevka" w:date="2023-03-16T11:48:00Z"/>
            </w:rPr>
          </w:rPrChange>
        </w:rPr>
      </w:pPr>
      <w:ins w:id="32" w:author="jordan huzevka" w:date="2023-03-16T12:00:00Z">
        <w:r>
          <w:rPr>
            <w:b/>
            <w:bCs/>
          </w:rPr>
          <w:t xml:space="preserve">Reference: </w:t>
        </w:r>
      </w:ins>
      <w:ins w:id="33" w:author="jordan huzevka" w:date="2023-03-16T12:01:00Z">
        <w:r>
          <w:fldChar w:fldCharType="begin"/>
        </w:r>
        <w:r>
          <w:instrText xml:space="preserve"> HYPERLINK "https://nextdoorrental.ca/refund-and-cancelation-process/" </w:instrText>
        </w:r>
        <w:r>
          <w:fldChar w:fldCharType="separate"/>
        </w:r>
        <w:r w:rsidRPr="00980EBF">
          <w:rPr>
            <w:rStyle w:val="Hyperlink"/>
          </w:rPr>
          <w:t xml:space="preserve">Refund and Cancelation Process </w:t>
        </w:r>
        <w:r>
          <w:fldChar w:fldCharType="end"/>
        </w:r>
      </w:ins>
      <w:ins w:id="34" w:author="jordan huzevka" w:date="2023-03-16T12:00:00Z">
        <w:r>
          <w:t xml:space="preserve"> </w:t>
        </w:r>
      </w:ins>
    </w:p>
    <w:p w14:paraId="6AD8F936" w14:textId="77777777" w:rsidR="00E73E65" w:rsidRDefault="00E73E65" w:rsidP="00E73E65">
      <w:pPr>
        <w:rPr>
          <w:ins w:id="35" w:author="jordan huzevka" w:date="2023-03-16T11:33:00Z"/>
          <w:sz w:val="18"/>
        </w:rPr>
      </w:pPr>
      <w:r>
        <w:rPr>
          <w:b/>
        </w:rPr>
        <w:t>P</w:t>
      </w:r>
      <w:r w:rsidRPr="00D23543">
        <w:rPr>
          <w:b/>
        </w:rPr>
        <w:t>ayment_status</w:t>
      </w:r>
      <w:r>
        <w:rPr>
          <w:b/>
        </w:rPr>
        <w:t xml:space="preserve">:- </w:t>
      </w:r>
      <w:r w:rsidRPr="00832A14">
        <w:rPr>
          <w:sz w:val="18"/>
        </w:rPr>
        <w:t>When the payment is successful the payment status becomes true</w:t>
      </w:r>
    </w:p>
    <w:p w14:paraId="6392F8E5" w14:textId="58EB7958" w:rsidR="00877289" w:rsidRDefault="00710C09" w:rsidP="00E73E65">
      <w:pPr>
        <w:rPr>
          <w:ins w:id="36" w:author="jordan huzevka" w:date="2023-03-16T11:37:00Z"/>
          <w:sz w:val="18"/>
        </w:rPr>
      </w:pPr>
      <w:ins w:id="37" w:author="jordan huzevka" w:date="2023-03-16T11:33:00Z">
        <w:r>
          <w:rPr>
            <w:sz w:val="18"/>
          </w:rPr>
          <w:t xml:space="preserve">What about the status of transaction when the Renter has requested, and Lender accepts, but Renter hasn’t paid for the Transaction yet. </w:t>
        </w:r>
      </w:ins>
      <w:ins w:id="38" w:author="jordan huzevka" w:date="2023-03-16T11:34:00Z">
        <w:r w:rsidR="009A4999">
          <w:rPr>
            <w:sz w:val="18"/>
          </w:rPr>
          <w:t xml:space="preserve">We are missing a list of statuses / steps to even get to the Payment Status becoming true. </w:t>
        </w:r>
      </w:ins>
    </w:p>
    <w:p w14:paraId="026414A0" w14:textId="77777777" w:rsidR="00C13660" w:rsidRDefault="00C13660" w:rsidP="00E73E65">
      <w:pPr>
        <w:rPr>
          <w:ins w:id="39" w:author="jordan huzevka" w:date="2023-03-16T11:37:00Z"/>
          <w:sz w:val="18"/>
        </w:rPr>
      </w:pPr>
    </w:p>
    <w:p w14:paraId="5D6B6B92" w14:textId="5D99FB5C" w:rsidR="00C13660" w:rsidRDefault="00C13660" w:rsidP="00E73E65">
      <w:pPr>
        <w:rPr>
          <w:ins w:id="40" w:author="jordan huzevka" w:date="2023-03-16T11:56:00Z"/>
          <w:sz w:val="18"/>
        </w:rPr>
      </w:pPr>
      <w:ins w:id="41" w:author="jordan huzevka" w:date="2023-03-16T11:37:00Z">
        <w:r>
          <w:rPr>
            <w:sz w:val="18"/>
          </w:rPr>
          <w:t xml:space="preserve">The Renter Request is only Valid for 72 hours </w:t>
        </w:r>
        <w:r w:rsidR="00E2334F">
          <w:rPr>
            <w:sz w:val="18"/>
          </w:rPr>
          <w:t>after being sent OR</w:t>
        </w:r>
        <w:r w:rsidR="006B2ACB">
          <w:rPr>
            <w:sz w:val="18"/>
          </w:rPr>
          <w:t xml:space="preserve"> </w:t>
        </w:r>
        <w:r w:rsidR="00116C36">
          <w:rPr>
            <w:sz w:val="18"/>
          </w:rPr>
          <w:t>2 hours prior to Product Pick up.</w:t>
        </w:r>
      </w:ins>
      <w:ins w:id="42" w:author="jordan huzevka" w:date="2023-03-16T11:38:00Z">
        <w:r w:rsidR="007311B5">
          <w:rPr>
            <w:sz w:val="18"/>
          </w:rPr>
          <w:t xml:space="preserve"> Otherwise the request is deleted. There is nowhere in the database to track requested products. Please see </w:t>
        </w:r>
        <w:r w:rsidR="00E96438">
          <w:rPr>
            <w:sz w:val="18"/>
          </w:rPr>
          <w:t xml:space="preserve">Table posted </w:t>
        </w:r>
        <w:r w:rsidR="00474ECA">
          <w:rPr>
            <w:sz w:val="18"/>
          </w:rPr>
          <w:t xml:space="preserve">below from </w:t>
        </w:r>
      </w:ins>
      <w:ins w:id="43" w:author="jordan huzevka" w:date="2023-03-16T11:46:00Z">
        <w:r w:rsidR="0084508F">
          <w:rPr>
            <w:sz w:val="18"/>
          </w:rPr>
          <w:t>original scope of work</w:t>
        </w:r>
      </w:ins>
      <w:ins w:id="44" w:author="jordan huzevka" w:date="2023-03-16T11:38:00Z">
        <w:r w:rsidR="00474ECA">
          <w:rPr>
            <w:sz w:val="18"/>
          </w:rPr>
          <w:t xml:space="preserve"> </w:t>
        </w:r>
      </w:ins>
      <w:ins w:id="45" w:author="jordan huzevka" w:date="2023-03-16T11:46:00Z">
        <w:r w:rsidR="003E01B9">
          <w:rPr>
            <w:sz w:val="18"/>
          </w:rPr>
          <w:t>from 2022-05</w:t>
        </w:r>
        <w:r w:rsidR="00554AB4">
          <w:rPr>
            <w:sz w:val="18"/>
          </w:rPr>
          <w:t xml:space="preserve">. </w:t>
        </w:r>
      </w:ins>
      <w:ins w:id="46" w:author="jordan huzevka" w:date="2023-03-16T11:38:00Z">
        <w:r w:rsidR="00474ECA">
          <w:rPr>
            <w:sz w:val="18"/>
          </w:rPr>
          <w:t xml:space="preserve"> </w:t>
        </w:r>
      </w:ins>
    </w:p>
    <w:p w14:paraId="18A9D27D" w14:textId="04AAA7AE" w:rsidR="004465E5" w:rsidRDefault="004465E5" w:rsidP="00E73E65">
      <w:pPr>
        <w:rPr>
          <w:ins w:id="47" w:author="jordan huzevka" w:date="2023-03-16T11:33:00Z"/>
          <w:sz w:val="18"/>
        </w:rPr>
      </w:pPr>
      <w:ins w:id="48" w:author="jordan huzevka" w:date="2023-03-16T11:56:00Z">
        <w:r>
          <w:rPr>
            <w:sz w:val="18"/>
          </w:rPr>
          <w:t xml:space="preserve">These status ID’s are </w:t>
        </w:r>
      </w:ins>
      <w:ins w:id="49" w:author="jordan huzevka" w:date="2023-03-16T11:57:00Z">
        <w:r>
          <w:rPr>
            <w:sz w:val="18"/>
          </w:rPr>
          <w:t xml:space="preserve">needed in order to accurately </w:t>
        </w:r>
        <w:r w:rsidR="00882460">
          <w:rPr>
            <w:sz w:val="18"/>
          </w:rPr>
          <w:t xml:space="preserve">control and monitor the transaction from start to finish with all of the possible outcomes. </w:t>
        </w:r>
      </w:ins>
    </w:p>
    <w:p w14:paraId="55FD3BC5" w14:textId="31BBAAB0" w:rsidR="00877289" w:rsidRDefault="00993831" w:rsidP="00E73E65">
      <w:pPr>
        <w:rPr>
          <w:ins w:id="50" w:author="Mark Huzevka" w:date="2023-03-16T11:43:00Z"/>
        </w:rPr>
      </w:pPr>
      <w:ins w:id="51" w:author="Mark Huzevka" w:date="2023-03-16T11:37:00Z">
        <w:r>
          <w:t>For a list of required status</w:t>
        </w:r>
      </w:ins>
      <w:ins w:id="52" w:author="Mark Huzevka" w:date="2023-03-16T11:44:00Z">
        <w:r w:rsidR="00EF067D">
          <w:t xml:space="preserve"> ID’s </w:t>
        </w:r>
      </w:ins>
      <w:ins w:id="53" w:author="Mark Huzevka" w:date="2023-03-16T11:38:00Z">
        <w:r>
          <w:t>with complete descriptions, please see page 8, 9 and 10 of the original scope</w:t>
        </w:r>
      </w:ins>
      <w:ins w:id="54" w:author="Mark Huzevka" w:date="2023-03-16T11:44:00Z">
        <w:r w:rsidR="00074283">
          <w:t xml:space="preserve"> (included below for your reference)</w:t>
        </w:r>
      </w:ins>
      <w:ins w:id="55" w:author="Mark Huzevka" w:date="2023-03-16T11:38:00Z">
        <w:r>
          <w:t>.</w:t>
        </w:r>
        <w:r w:rsidR="001C4461">
          <w:t xml:space="preserve">  If you can produce these status numbers from a query</w:t>
        </w:r>
      </w:ins>
      <w:ins w:id="56" w:author="Mark Huzevka" w:date="2023-03-16T11:39:00Z">
        <w:r w:rsidR="00B12F18">
          <w:t xml:space="preserve"> looking at various tables</w:t>
        </w:r>
      </w:ins>
      <w:ins w:id="57" w:author="Mark Huzevka" w:date="2023-03-16T11:38:00Z">
        <w:r w:rsidR="001C4461">
          <w:t>, then please provide that query.</w:t>
        </w:r>
      </w:ins>
    </w:p>
    <w:p w14:paraId="121A74DC" w14:textId="77777777" w:rsidR="00AE6EAF" w:rsidRDefault="00AE6EAF" w:rsidP="00E73E65">
      <w:pPr>
        <w:rPr>
          <w:ins w:id="58" w:author="Mark Huzevka" w:date="2023-03-16T11:43:00Z"/>
        </w:rPr>
      </w:pPr>
    </w:p>
    <w:tbl>
      <w:tblPr>
        <w:tblStyle w:val="PlainTable1"/>
        <w:tblW w:w="10885" w:type="dxa"/>
        <w:tblLayout w:type="fixed"/>
        <w:tblLook w:val="04A0" w:firstRow="1" w:lastRow="0" w:firstColumn="1" w:lastColumn="0" w:noHBand="0" w:noVBand="1"/>
      </w:tblPr>
      <w:tblGrid>
        <w:gridCol w:w="540"/>
        <w:gridCol w:w="1705"/>
        <w:gridCol w:w="5850"/>
        <w:gridCol w:w="2790"/>
      </w:tblGrid>
      <w:tr w:rsidR="00AE6EAF" w:rsidRPr="00AA4D0B" w14:paraId="020396A3" w14:textId="77777777">
        <w:trPr>
          <w:cnfStyle w:val="100000000000" w:firstRow="1" w:lastRow="0" w:firstColumn="0" w:lastColumn="0" w:oddVBand="0" w:evenVBand="0" w:oddHBand="0" w:evenHBand="0" w:firstRowFirstColumn="0" w:firstRowLastColumn="0" w:lastRowFirstColumn="0" w:lastRowLastColumn="0"/>
          <w:tblHeader/>
          <w:ins w:id="59" w:author="Mark Huzevka" w:date="2023-03-16T11:43:00Z"/>
        </w:trPr>
        <w:tc>
          <w:tcPr>
            <w:cnfStyle w:val="001000000000" w:firstRow="0" w:lastRow="0" w:firstColumn="1" w:lastColumn="0" w:oddVBand="0" w:evenVBand="0" w:oddHBand="0" w:evenHBand="0" w:firstRowFirstColumn="0" w:firstRowLastColumn="0" w:lastRowFirstColumn="0" w:lastRowLastColumn="0"/>
            <w:tcW w:w="10885" w:type="dxa"/>
            <w:gridSpan w:val="4"/>
          </w:tcPr>
          <w:p w14:paraId="33C0AEED" w14:textId="77777777" w:rsidR="00AE6EAF" w:rsidRPr="00664F43" w:rsidRDefault="00AE6EAF">
            <w:pPr>
              <w:jc w:val="center"/>
              <w:rPr>
                <w:ins w:id="60" w:author="Mark Huzevka" w:date="2023-03-16T11:43:00Z"/>
                <w:rFonts w:eastAsia="Times New Roman" w:cstheme="minorHAnsi"/>
                <w:color w:val="000000"/>
                <w:lang w:val="en-US"/>
              </w:rPr>
            </w:pPr>
            <w:ins w:id="61" w:author="Mark Huzevka" w:date="2023-03-16T11:43:00Z">
              <w:r w:rsidRPr="00664F43">
                <w:rPr>
                  <w:rFonts w:eastAsia="Times New Roman" w:cstheme="minorHAnsi"/>
                  <w:color w:val="000000"/>
                  <w:lang w:val="en-US"/>
                </w:rPr>
                <w:t>The following lists the typical interactions between the forms and tables for a transaction</w:t>
              </w:r>
            </w:ins>
          </w:p>
        </w:tc>
      </w:tr>
      <w:tr w:rsidR="00AE6EAF" w:rsidRPr="00AA4D0B" w14:paraId="45428F42" w14:textId="77777777">
        <w:trPr>
          <w:cnfStyle w:val="100000000000" w:firstRow="1" w:lastRow="0" w:firstColumn="0" w:lastColumn="0" w:oddVBand="0" w:evenVBand="0" w:oddHBand="0" w:evenHBand="0" w:firstRowFirstColumn="0" w:firstRowLastColumn="0" w:lastRowFirstColumn="0" w:lastRowLastColumn="0"/>
          <w:tblHeader/>
          <w:ins w:id="62" w:author="Mark Huzevka" w:date="2023-03-16T11:43:00Z"/>
        </w:trPr>
        <w:tc>
          <w:tcPr>
            <w:cnfStyle w:val="001000000000" w:firstRow="0" w:lastRow="0" w:firstColumn="1" w:lastColumn="0" w:oddVBand="0" w:evenVBand="0" w:oddHBand="0" w:evenHBand="0" w:firstRowFirstColumn="0" w:firstRowLastColumn="0" w:lastRowFirstColumn="0" w:lastRowLastColumn="0"/>
            <w:tcW w:w="540" w:type="dxa"/>
            <w:hideMark/>
          </w:tcPr>
          <w:p w14:paraId="5EB6AB34" w14:textId="77777777" w:rsidR="00AE6EAF" w:rsidRPr="00AA4D0B" w:rsidRDefault="00AE6EAF">
            <w:pPr>
              <w:jc w:val="center"/>
              <w:rPr>
                <w:ins w:id="63" w:author="Mark Huzevka" w:date="2023-03-16T11:43:00Z"/>
                <w:rFonts w:ascii="Times New Roman" w:eastAsia="Times New Roman" w:hAnsi="Times New Roman" w:cs="Times New Roman"/>
                <w:sz w:val="24"/>
                <w:szCs w:val="24"/>
                <w:lang w:val="en-US"/>
              </w:rPr>
            </w:pPr>
            <w:ins w:id="64" w:author="Mark Huzevka" w:date="2023-03-16T11:43:00Z">
              <w:r w:rsidRPr="00AA4D0B">
                <w:rPr>
                  <w:rFonts w:ascii="Calibri" w:eastAsia="Times New Roman" w:hAnsi="Calibri" w:cs="Calibri"/>
                  <w:color w:val="000000"/>
                  <w:lang w:val="en-US"/>
                </w:rPr>
                <w:t>ID</w:t>
              </w:r>
            </w:ins>
          </w:p>
        </w:tc>
        <w:tc>
          <w:tcPr>
            <w:tcW w:w="1705" w:type="dxa"/>
            <w:hideMark/>
          </w:tcPr>
          <w:p w14:paraId="20D2C861" w14:textId="77777777" w:rsidR="00AE6EAF" w:rsidRPr="00AA4D0B" w:rsidRDefault="00AE6EAF">
            <w:pPr>
              <w:jc w:val="center"/>
              <w:cnfStyle w:val="100000000000" w:firstRow="1" w:lastRow="0" w:firstColumn="0" w:lastColumn="0" w:oddVBand="0" w:evenVBand="0" w:oddHBand="0" w:evenHBand="0" w:firstRowFirstColumn="0" w:firstRowLastColumn="0" w:lastRowFirstColumn="0" w:lastRowLastColumn="0"/>
              <w:rPr>
                <w:ins w:id="65" w:author="Mark Huzevka" w:date="2023-03-16T11:43:00Z"/>
                <w:rFonts w:ascii="Times New Roman" w:eastAsia="Times New Roman" w:hAnsi="Times New Roman" w:cs="Times New Roman"/>
                <w:sz w:val="24"/>
                <w:szCs w:val="24"/>
                <w:lang w:val="en-US"/>
              </w:rPr>
            </w:pPr>
            <w:ins w:id="66" w:author="Mark Huzevka" w:date="2023-03-16T11:43:00Z">
              <w:r w:rsidRPr="00AA4D0B">
                <w:rPr>
                  <w:rFonts w:ascii="Calibri" w:eastAsia="Times New Roman" w:hAnsi="Calibri" w:cs="Calibri"/>
                  <w:color w:val="000000"/>
                  <w:lang w:val="en-US"/>
                </w:rPr>
                <w:t>Description</w:t>
              </w:r>
            </w:ins>
          </w:p>
        </w:tc>
        <w:tc>
          <w:tcPr>
            <w:tcW w:w="5850" w:type="dxa"/>
            <w:hideMark/>
          </w:tcPr>
          <w:p w14:paraId="515DFD97" w14:textId="77777777" w:rsidR="00AE6EAF" w:rsidRPr="00AA4D0B" w:rsidRDefault="00AE6EAF">
            <w:pPr>
              <w:jc w:val="center"/>
              <w:cnfStyle w:val="100000000000" w:firstRow="1" w:lastRow="0" w:firstColumn="0" w:lastColumn="0" w:oddVBand="0" w:evenVBand="0" w:oddHBand="0" w:evenHBand="0" w:firstRowFirstColumn="0" w:firstRowLastColumn="0" w:lastRowFirstColumn="0" w:lastRowLastColumn="0"/>
              <w:rPr>
                <w:ins w:id="67" w:author="Mark Huzevka" w:date="2023-03-16T11:43:00Z"/>
                <w:rFonts w:eastAsia="Times New Roman" w:cstheme="minorHAnsi"/>
                <w:lang w:val="en-US"/>
              </w:rPr>
            </w:pPr>
            <w:ins w:id="68" w:author="Mark Huzevka" w:date="2023-03-16T11:43:00Z">
              <w:r w:rsidRPr="00AA4D0B">
                <w:rPr>
                  <w:rFonts w:eastAsia="Times New Roman" w:cstheme="minorHAnsi"/>
                  <w:color w:val="000000"/>
                  <w:lang w:val="en-US"/>
                </w:rPr>
                <w:t>Forms</w:t>
              </w:r>
            </w:ins>
          </w:p>
        </w:tc>
        <w:tc>
          <w:tcPr>
            <w:tcW w:w="2790" w:type="dxa"/>
          </w:tcPr>
          <w:p w14:paraId="1DD66738" w14:textId="77777777" w:rsidR="00AE6EAF" w:rsidRPr="003F3F24" w:rsidRDefault="00AE6EAF">
            <w:pPr>
              <w:jc w:val="center"/>
              <w:cnfStyle w:val="100000000000" w:firstRow="1" w:lastRow="0" w:firstColumn="0" w:lastColumn="0" w:oddVBand="0" w:evenVBand="0" w:oddHBand="0" w:evenHBand="0" w:firstRowFirstColumn="0" w:firstRowLastColumn="0" w:lastRowFirstColumn="0" w:lastRowLastColumn="0"/>
              <w:rPr>
                <w:ins w:id="69" w:author="Mark Huzevka" w:date="2023-03-16T11:43:00Z"/>
                <w:rFonts w:eastAsia="Times New Roman" w:cstheme="minorHAnsi"/>
                <w:color w:val="000000"/>
                <w:lang w:val="en-US"/>
              </w:rPr>
            </w:pPr>
            <w:ins w:id="70" w:author="Mark Huzevka" w:date="2023-03-16T11:43:00Z">
              <w:r w:rsidRPr="00AA4D0B">
                <w:rPr>
                  <w:rFonts w:eastAsia="Times New Roman" w:cstheme="minorHAnsi"/>
                  <w:color w:val="000000"/>
                  <w:lang w:val="en-US"/>
                </w:rPr>
                <w:t>Tables Updated</w:t>
              </w:r>
            </w:ins>
          </w:p>
        </w:tc>
      </w:tr>
      <w:tr w:rsidR="00AE6EAF" w:rsidRPr="00E3251D" w14:paraId="030CABF8" w14:textId="77777777">
        <w:trPr>
          <w:cnfStyle w:val="000000100000" w:firstRow="0" w:lastRow="0" w:firstColumn="0" w:lastColumn="0" w:oddVBand="0" w:evenVBand="0" w:oddHBand="1" w:evenHBand="0" w:firstRowFirstColumn="0" w:firstRowLastColumn="0" w:lastRowFirstColumn="0" w:lastRowLastColumn="0"/>
          <w:ins w:id="71" w:author="Mark Huzevka" w:date="2023-03-16T11:43:00Z"/>
        </w:trPr>
        <w:tc>
          <w:tcPr>
            <w:cnfStyle w:val="001000000000" w:firstRow="0" w:lastRow="0" w:firstColumn="1" w:lastColumn="0" w:oddVBand="0" w:evenVBand="0" w:oddHBand="0" w:evenHBand="0" w:firstRowFirstColumn="0" w:firstRowLastColumn="0" w:lastRowFirstColumn="0" w:lastRowLastColumn="0"/>
            <w:tcW w:w="540" w:type="dxa"/>
            <w:hideMark/>
          </w:tcPr>
          <w:p w14:paraId="257EAE7F" w14:textId="77777777" w:rsidR="00AE6EAF" w:rsidRPr="00E3251D" w:rsidRDefault="00AE6EAF">
            <w:pPr>
              <w:jc w:val="right"/>
              <w:rPr>
                <w:ins w:id="72" w:author="Mark Huzevka" w:date="2023-03-16T11:43:00Z"/>
                <w:rFonts w:ascii="Times New Roman" w:eastAsia="Times New Roman" w:hAnsi="Times New Roman" w:cs="Times New Roman"/>
                <w:sz w:val="24"/>
                <w:szCs w:val="24"/>
                <w:lang w:val="en-US"/>
              </w:rPr>
            </w:pPr>
            <w:ins w:id="73" w:author="Mark Huzevka" w:date="2023-03-16T11:43:00Z">
              <w:r w:rsidRPr="00E3251D">
                <w:rPr>
                  <w:rFonts w:ascii="Calibri" w:eastAsia="Times New Roman" w:hAnsi="Calibri" w:cs="Calibri"/>
                  <w:color w:val="000000"/>
                  <w:lang w:val="en-US"/>
                </w:rPr>
                <w:t>0</w:t>
              </w:r>
            </w:ins>
          </w:p>
        </w:tc>
        <w:tc>
          <w:tcPr>
            <w:tcW w:w="1705" w:type="dxa"/>
            <w:hideMark/>
          </w:tcPr>
          <w:p w14:paraId="07F8F79C" w14:textId="77777777" w:rsidR="00AE6EAF" w:rsidRPr="00E3251D" w:rsidRDefault="00AE6EAF">
            <w:pPr>
              <w:cnfStyle w:val="000000100000" w:firstRow="0" w:lastRow="0" w:firstColumn="0" w:lastColumn="0" w:oddVBand="0" w:evenVBand="0" w:oddHBand="1" w:evenHBand="0" w:firstRowFirstColumn="0" w:firstRowLastColumn="0" w:lastRowFirstColumn="0" w:lastRowLastColumn="0"/>
              <w:rPr>
                <w:ins w:id="74" w:author="Mark Huzevka" w:date="2023-03-16T11:43:00Z"/>
                <w:rFonts w:ascii="Times New Roman" w:eastAsia="Times New Roman" w:hAnsi="Times New Roman" w:cs="Times New Roman"/>
                <w:sz w:val="24"/>
                <w:szCs w:val="24"/>
                <w:lang w:val="en-US"/>
              </w:rPr>
            </w:pPr>
            <w:ins w:id="75" w:author="Mark Huzevka" w:date="2023-03-16T11:43:00Z">
              <w:r w:rsidRPr="00E3251D">
                <w:rPr>
                  <w:rFonts w:ascii="Calibri" w:eastAsia="Times New Roman" w:hAnsi="Calibri" w:cs="Calibri"/>
                  <w:color w:val="000000"/>
                  <w:lang w:val="en-US"/>
                </w:rPr>
                <w:t>Available</w:t>
              </w:r>
            </w:ins>
          </w:p>
        </w:tc>
        <w:tc>
          <w:tcPr>
            <w:tcW w:w="5850" w:type="dxa"/>
            <w:hideMark/>
          </w:tcPr>
          <w:p w14:paraId="753FDB5C" w14:textId="77777777" w:rsidR="00AE6EAF" w:rsidRPr="003F3F24" w:rsidRDefault="00AE6EAF">
            <w:pPr>
              <w:cnfStyle w:val="000000100000" w:firstRow="0" w:lastRow="0" w:firstColumn="0" w:lastColumn="0" w:oddVBand="0" w:evenVBand="0" w:oddHBand="1" w:evenHBand="0" w:firstRowFirstColumn="0" w:firstRowLastColumn="0" w:lastRowFirstColumn="0" w:lastRowLastColumn="0"/>
              <w:rPr>
                <w:ins w:id="76" w:author="Mark Huzevka" w:date="2023-03-16T11:43:00Z"/>
                <w:rFonts w:eastAsia="Times New Roman" w:cstheme="minorHAnsi"/>
                <w:lang w:val="en-US"/>
              </w:rPr>
            </w:pPr>
            <w:ins w:id="77" w:author="Mark Huzevka" w:date="2023-03-16T11:43:00Z">
              <w:r w:rsidRPr="0002195E">
                <w:rPr>
                  <w:rFonts w:eastAsia="Times New Roman" w:cstheme="minorHAnsi"/>
                  <w:b/>
                  <w:bCs/>
                  <w:i/>
                  <w:iCs/>
                  <w:color w:val="000000"/>
                  <w:lang w:val="en-US"/>
                </w:rPr>
                <w:t>frm_001_000_000 Explore</w:t>
              </w:r>
              <w:r w:rsidRPr="003F3F24">
                <w:rPr>
                  <w:rFonts w:eastAsia="Times New Roman" w:cstheme="minorHAnsi"/>
                  <w:color w:val="000000"/>
                  <w:lang w:val="en-US"/>
                </w:rPr>
                <w:br/>
                <w:t xml:space="preserve">User selects a product from the Lender Product List using the selected filter.  The selected filter is built by the user in </w:t>
              </w:r>
              <w:r w:rsidRPr="0002195E">
                <w:rPr>
                  <w:rFonts w:eastAsia="Times New Roman" w:cstheme="minorHAnsi"/>
                  <w:b/>
                  <w:bCs/>
                  <w:i/>
                  <w:iCs/>
                  <w:color w:val="000000"/>
                  <w:lang w:val="en-US"/>
                </w:rPr>
                <w:t>frm_001_001_000 Explore_Filters</w:t>
              </w:r>
              <w:r>
                <w:rPr>
                  <w:rFonts w:eastAsia="Times New Roman" w:cstheme="minorHAnsi"/>
                  <w:color w:val="000000"/>
                  <w:lang w:val="en-US"/>
                </w:rPr>
                <w:t>.</w:t>
              </w:r>
            </w:ins>
          </w:p>
        </w:tc>
        <w:tc>
          <w:tcPr>
            <w:tcW w:w="2790" w:type="dxa"/>
          </w:tcPr>
          <w:p w14:paraId="2DCF4166" w14:textId="77777777" w:rsidR="00AE6EAF" w:rsidRPr="000C0BBA" w:rsidRDefault="00AE6EAF">
            <w:pPr>
              <w:cnfStyle w:val="000000100000" w:firstRow="0" w:lastRow="0" w:firstColumn="0" w:lastColumn="0" w:oddVBand="0" w:evenVBand="0" w:oddHBand="1" w:evenHBand="0" w:firstRowFirstColumn="0" w:firstRowLastColumn="0" w:lastRowFirstColumn="0" w:lastRowLastColumn="0"/>
              <w:rPr>
                <w:ins w:id="78" w:author="Mark Huzevka" w:date="2023-03-16T11:43:00Z"/>
                <w:rFonts w:eastAsia="Times New Roman" w:cstheme="minorHAnsi"/>
                <w:color w:val="000000"/>
                <w:lang w:val="en-US"/>
              </w:rPr>
            </w:pPr>
            <w:ins w:id="79" w:author="Mark Huzevka" w:date="2023-03-16T11:43:00Z">
              <w:r w:rsidRPr="000C0BBA">
                <w:rPr>
                  <w:rFonts w:eastAsia="Times New Roman" w:cstheme="minorHAnsi"/>
                  <w:color w:val="000000"/>
                  <w:lang w:val="en-US"/>
                </w:rPr>
                <w:t>None, only a selection is made based on the filters.</w:t>
              </w:r>
            </w:ins>
          </w:p>
        </w:tc>
      </w:tr>
      <w:tr w:rsidR="00AE6EAF" w:rsidRPr="00E3251D" w14:paraId="3C5EF874" w14:textId="77777777">
        <w:trPr>
          <w:ins w:id="80" w:author="Mark Huzevka" w:date="2023-03-16T11:43:00Z"/>
        </w:trPr>
        <w:tc>
          <w:tcPr>
            <w:cnfStyle w:val="001000000000" w:firstRow="0" w:lastRow="0" w:firstColumn="1" w:lastColumn="0" w:oddVBand="0" w:evenVBand="0" w:oddHBand="0" w:evenHBand="0" w:firstRowFirstColumn="0" w:firstRowLastColumn="0" w:lastRowFirstColumn="0" w:lastRowLastColumn="0"/>
            <w:tcW w:w="540" w:type="dxa"/>
          </w:tcPr>
          <w:p w14:paraId="182DE844" w14:textId="77777777" w:rsidR="00AE6EAF" w:rsidRPr="00E3251D" w:rsidRDefault="00AE6EAF">
            <w:pPr>
              <w:jc w:val="right"/>
              <w:rPr>
                <w:ins w:id="81" w:author="Mark Huzevka" w:date="2023-03-16T11:43:00Z"/>
                <w:rFonts w:ascii="Calibri" w:eastAsia="Times New Roman" w:hAnsi="Calibri" w:cs="Calibri"/>
                <w:color w:val="000000"/>
                <w:lang w:val="en-US"/>
              </w:rPr>
            </w:pPr>
          </w:p>
        </w:tc>
        <w:tc>
          <w:tcPr>
            <w:tcW w:w="1705" w:type="dxa"/>
          </w:tcPr>
          <w:p w14:paraId="343441C3" w14:textId="77777777" w:rsidR="00AE6EAF" w:rsidRPr="00E3251D" w:rsidRDefault="00AE6EAF">
            <w:pPr>
              <w:jc w:val="right"/>
              <w:cnfStyle w:val="000000000000" w:firstRow="0" w:lastRow="0" w:firstColumn="0" w:lastColumn="0" w:oddVBand="0" w:evenVBand="0" w:oddHBand="0" w:evenHBand="0" w:firstRowFirstColumn="0" w:firstRowLastColumn="0" w:lastRowFirstColumn="0" w:lastRowLastColumn="0"/>
              <w:rPr>
                <w:ins w:id="82" w:author="Mark Huzevka" w:date="2023-03-16T11:43:00Z"/>
                <w:rFonts w:ascii="Calibri" w:eastAsia="Times New Roman" w:hAnsi="Calibri" w:cs="Calibri"/>
                <w:b/>
                <w:bCs/>
                <w:caps/>
                <w:color w:val="000000"/>
                <w:lang w:val="en-US"/>
              </w:rPr>
            </w:pPr>
          </w:p>
        </w:tc>
        <w:tc>
          <w:tcPr>
            <w:tcW w:w="5850" w:type="dxa"/>
          </w:tcPr>
          <w:p w14:paraId="53CBA424" w14:textId="77777777" w:rsidR="00AE6EAF" w:rsidRPr="00E3251D" w:rsidRDefault="00AE6EAF">
            <w:pPr>
              <w:cnfStyle w:val="000000000000" w:firstRow="0" w:lastRow="0" w:firstColumn="0" w:lastColumn="0" w:oddVBand="0" w:evenVBand="0" w:oddHBand="0" w:evenHBand="0" w:firstRowFirstColumn="0" w:firstRowLastColumn="0" w:lastRowFirstColumn="0" w:lastRowLastColumn="0"/>
              <w:rPr>
                <w:ins w:id="83" w:author="Mark Huzevka" w:date="2023-03-16T11:43:00Z"/>
                <w:rFonts w:ascii="Calibri" w:eastAsia="Times New Roman" w:hAnsi="Calibri" w:cs="Calibri"/>
                <w:color w:val="000000"/>
                <w:lang w:val="en-US"/>
              </w:rPr>
            </w:pPr>
            <w:ins w:id="84" w:author="Mark Huzevka" w:date="2023-03-16T11:43:00Z">
              <w:r w:rsidRPr="0002195E">
                <w:rPr>
                  <w:rFonts w:eastAsia="Times New Roman" w:cstheme="minorHAnsi"/>
                  <w:b/>
                  <w:bCs/>
                  <w:i/>
                  <w:iCs/>
                  <w:color w:val="000000"/>
                  <w:lang w:val="en-US"/>
                </w:rPr>
                <w:t>frm_001_001_000 Explore_Filters</w:t>
              </w:r>
              <w:r>
                <w:rPr>
                  <w:rFonts w:eastAsia="Times New Roman" w:cstheme="minorHAnsi"/>
                  <w:color w:val="000000"/>
                  <w:lang w:val="en-US"/>
                </w:rPr>
                <w:t>.</w:t>
              </w:r>
              <w:r>
                <w:rPr>
                  <w:rFonts w:eastAsia="Times New Roman" w:cstheme="minorHAnsi"/>
                  <w:color w:val="000000"/>
                  <w:lang w:val="en-US"/>
                </w:rPr>
                <w:br/>
                <w:t>Filter information is stored in these tables.  Unlimited number of filters can be created and used by the user.  When a filter is chosen a set of queries is built to satisfy the filter requirements.</w:t>
              </w:r>
            </w:ins>
          </w:p>
        </w:tc>
        <w:tc>
          <w:tcPr>
            <w:tcW w:w="2790" w:type="dxa"/>
          </w:tcPr>
          <w:p w14:paraId="4664CBCD" w14:textId="77777777" w:rsidR="00AE6EAF" w:rsidRPr="000C0BBA" w:rsidRDefault="00AE6EAF">
            <w:pPr>
              <w:cnfStyle w:val="000000000000" w:firstRow="0" w:lastRow="0" w:firstColumn="0" w:lastColumn="0" w:oddVBand="0" w:evenVBand="0" w:oddHBand="0" w:evenHBand="0" w:firstRowFirstColumn="0" w:firstRowLastColumn="0" w:lastRowFirstColumn="0" w:lastRowLastColumn="0"/>
              <w:rPr>
                <w:ins w:id="85" w:author="Mark Huzevka" w:date="2023-03-16T11:43:00Z"/>
                <w:rFonts w:eastAsia="Times New Roman" w:cstheme="minorHAnsi"/>
                <w:color w:val="000000"/>
                <w:lang w:val="en-US"/>
              </w:rPr>
            </w:pPr>
            <w:ins w:id="86" w:author="Mark Huzevka" w:date="2023-03-16T11:43:00Z">
              <w:r w:rsidRPr="000C0BBA">
                <w:rPr>
                  <w:rFonts w:eastAsia="Times New Roman" w:cstheme="minorHAnsi"/>
                  <w:color w:val="000000"/>
                  <w:lang w:val="en-US"/>
                </w:rPr>
                <w:t>tbl_Explore</w:t>
              </w:r>
            </w:ins>
          </w:p>
          <w:p w14:paraId="23EB3F55" w14:textId="77777777" w:rsidR="00AE6EAF" w:rsidRDefault="00AE6EAF">
            <w:pPr>
              <w:cnfStyle w:val="000000000000" w:firstRow="0" w:lastRow="0" w:firstColumn="0" w:lastColumn="0" w:oddVBand="0" w:evenVBand="0" w:oddHBand="0" w:evenHBand="0" w:firstRowFirstColumn="0" w:firstRowLastColumn="0" w:lastRowFirstColumn="0" w:lastRowLastColumn="0"/>
              <w:rPr>
                <w:ins w:id="87" w:author="Mark Huzevka" w:date="2023-03-16T11:43:00Z"/>
                <w:rFonts w:eastAsia="Times New Roman" w:cstheme="minorHAnsi"/>
                <w:color w:val="000000"/>
                <w:lang w:val="en-US"/>
              </w:rPr>
            </w:pPr>
            <w:ins w:id="88" w:author="Mark Huzevka" w:date="2023-03-16T11:43:00Z">
              <w:r w:rsidRPr="000C0BBA">
                <w:rPr>
                  <w:rFonts w:eastAsia="Times New Roman" w:cstheme="minorHAnsi"/>
                  <w:color w:val="000000"/>
                  <w:lang w:val="en-US"/>
                </w:rPr>
                <w:t>tbl_ExploreDatesWanted</w:t>
              </w:r>
            </w:ins>
          </w:p>
          <w:p w14:paraId="12E95AC7" w14:textId="77777777" w:rsidR="00AE6EAF" w:rsidRDefault="00AE6EAF">
            <w:pPr>
              <w:cnfStyle w:val="000000000000" w:firstRow="0" w:lastRow="0" w:firstColumn="0" w:lastColumn="0" w:oddVBand="0" w:evenVBand="0" w:oddHBand="0" w:evenHBand="0" w:firstRowFirstColumn="0" w:firstRowLastColumn="0" w:lastRowFirstColumn="0" w:lastRowLastColumn="0"/>
              <w:rPr>
                <w:ins w:id="89" w:author="Mark Huzevka" w:date="2023-03-16T11:43:00Z"/>
                <w:rFonts w:eastAsia="Times New Roman" w:cstheme="minorHAnsi"/>
                <w:color w:val="000000"/>
                <w:lang w:val="en-US"/>
              </w:rPr>
            </w:pPr>
            <w:ins w:id="90" w:author="Mark Huzevka" w:date="2023-03-16T11:43:00Z">
              <w:r w:rsidRPr="00482623">
                <w:rPr>
                  <w:rFonts w:eastAsia="Times New Roman" w:cstheme="minorHAnsi"/>
                  <w:color w:val="000000"/>
                  <w:lang w:val="en-US"/>
                </w:rPr>
                <w:t>tbl_Explore_SortOrder</w:t>
              </w:r>
            </w:ins>
          </w:p>
          <w:p w14:paraId="1D4C2EEE" w14:textId="77777777" w:rsidR="00AE6EAF" w:rsidRDefault="00AE6EAF">
            <w:pPr>
              <w:cnfStyle w:val="000000000000" w:firstRow="0" w:lastRow="0" w:firstColumn="0" w:lastColumn="0" w:oddVBand="0" w:evenVBand="0" w:oddHBand="0" w:evenHBand="0" w:firstRowFirstColumn="0" w:firstRowLastColumn="0" w:lastRowFirstColumn="0" w:lastRowLastColumn="0"/>
              <w:rPr>
                <w:ins w:id="91" w:author="Mark Huzevka" w:date="2023-03-16T11:43:00Z"/>
                <w:rFonts w:eastAsia="Times New Roman" w:cstheme="minorHAnsi"/>
                <w:color w:val="000000"/>
                <w:lang w:val="en-US"/>
              </w:rPr>
            </w:pPr>
            <w:ins w:id="92" w:author="Mark Huzevka" w:date="2023-03-16T11:43:00Z">
              <w:r w:rsidRPr="00F120F8">
                <w:rPr>
                  <w:rFonts w:eastAsia="Times New Roman" w:cstheme="minorHAnsi"/>
                  <w:color w:val="000000"/>
                  <w:lang w:val="en-US"/>
                </w:rPr>
                <w:t>tbl_ExploreCategory</w:t>
              </w:r>
            </w:ins>
          </w:p>
          <w:p w14:paraId="0EB12181" w14:textId="77777777" w:rsidR="00AE6EAF" w:rsidRPr="000C0BBA" w:rsidRDefault="00AE6EAF">
            <w:pPr>
              <w:cnfStyle w:val="000000000000" w:firstRow="0" w:lastRow="0" w:firstColumn="0" w:lastColumn="0" w:oddVBand="0" w:evenVBand="0" w:oddHBand="0" w:evenHBand="0" w:firstRowFirstColumn="0" w:firstRowLastColumn="0" w:lastRowFirstColumn="0" w:lastRowLastColumn="0"/>
              <w:rPr>
                <w:ins w:id="93" w:author="Mark Huzevka" w:date="2023-03-16T11:43:00Z"/>
                <w:rFonts w:eastAsia="Times New Roman" w:cstheme="minorHAnsi"/>
                <w:color w:val="000000"/>
                <w:lang w:val="en-US"/>
              </w:rPr>
            </w:pPr>
          </w:p>
        </w:tc>
      </w:tr>
      <w:tr w:rsidR="00AE6EAF" w:rsidRPr="00E3251D" w14:paraId="2DB3232D" w14:textId="77777777">
        <w:trPr>
          <w:cnfStyle w:val="000000100000" w:firstRow="0" w:lastRow="0" w:firstColumn="0" w:lastColumn="0" w:oddVBand="0" w:evenVBand="0" w:oddHBand="1" w:evenHBand="0" w:firstRowFirstColumn="0" w:firstRowLastColumn="0" w:lastRowFirstColumn="0" w:lastRowLastColumn="0"/>
          <w:ins w:id="94" w:author="Mark Huzevka" w:date="2023-03-16T11:43:00Z"/>
        </w:trPr>
        <w:tc>
          <w:tcPr>
            <w:cnfStyle w:val="001000000000" w:firstRow="0" w:lastRow="0" w:firstColumn="1" w:lastColumn="0" w:oddVBand="0" w:evenVBand="0" w:oddHBand="0" w:evenHBand="0" w:firstRowFirstColumn="0" w:firstRowLastColumn="0" w:lastRowFirstColumn="0" w:lastRowLastColumn="0"/>
            <w:tcW w:w="540" w:type="dxa"/>
            <w:hideMark/>
          </w:tcPr>
          <w:p w14:paraId="226E4286" w14:textId="77777777" w:rsidR="00AE6EAF" w:rsidRPr="00E3251D" w:rsidRDefault="00AE6EAF">
            <w:pPr>
              <w:jc w:val="right"/>
              <w:rPr>
                <w:ins w:id="95" w:author="Mark Huzevka" w:date="2023-03-16T11:43:00Z"/>
                <w:rFonts w:ascii="Times New Roman" w:eastAsia="Times New Roman" w:hAnsi="Times New Roman" w:cs="Times New Roman"/>
                <w:sz w:val="24"/>
                <w:szCs w:val="24"/>
                <w:lang w:val="en-US"/>
              </w:rPr>
            </w:pPr>
            <w:ins w:id="96" w:author="Mark Huzevka" w:date="2023-03-16T11:43:00Z">
              <w:r w:rsidRPr="00E3251D">
                <w:rPr>
                  <w:rFonts w:ascii="Calibri" w:eastAsia="Times New Roman" w:hAnsi="Calibri" w:cs="Calibri"/>
                  <w:color w:val="000000"/>
                  <w:lang w:val="en-US"/>
                </w:rPr>
                <w:t>1</w:t>
              </w:r>
            </w:ins>
          </w:p>
        </w:tc>
        <w:tc>
          <w:tcPr>
            <w:tcW w:w="1705" w:type="dxa"/>
            <w:hideMark/>
          </w:tcPr>
          <w:p w14:paraId="7AFAD3FC" w14:textId="77777777" w:rsidR="00AE6EAF" w:rsidRPr="00E3251D" w:rsidRDefault="00AE6EAF">
            <w:pPr>
              <w:cnfStyle w:val="000000100000" w:firstRow="0" w:lastRow="0" w:firstColumn="0" w:lastColumn="0" w:oddVBand="0" w:evenVBand="0" w:oddHBand="1" w:evenHBand="0" w:firstRowFirstColumn="0" w:firstRowLastColumn="0" w:lastRowFirstColumn="0" w:lastRowLastColumn="0"/>
              <w:rPr>
                <w:ins w:id="97" w:author="Mark Huzevka" w:date="2023-03-16T11:43:00Z"/>
                <w:rFonts w:ascii="Times New Roman" w:eastAsia="Times New Roman" w:hAnsi="Times New Roman" w:cs="Times New Roman"/>
                <w:sz w:val="24"/>
                <w:szCs w:val="24"/>
                <w:lang w:val="en-US"/>
              </w:rPr>
            </w:pPr>
            <w:ins w:id="98" w:author="Mark Huzevka" w:date="2023-03-16T11:43:00Z">
              <w:r w:rsidRPr="00E3251D">
                <w:rPr>
                  <w:rFonts w:ascii="Calibri" w:eastAsia="Times New Roman" w:hAnsi="Calibri" w:cs="Calibri"/>
                  <w:color w:val="000000"/>
                  <w:lang w:val="en-US"/>
                </w:rPr>
                <w:t>Renter Selected Product, but not sent request to Lender yet</w:t>
              </w:r>
            </w:ins>
          </w:p>
        </w:tc>
        <w:tc>
          <w:tcPr>
            <w:tcW w:w="5850" w:type="dxa"/>
            <w:hideMark/>
          </w:tcPr>
          <w:p w14:paraId="03A36B6D" w14:textId="77777777" w:rsidR="00AE6EAF" w:rsidRPr="00793969" w:rsidRDefault="00AE6EAF">
            <w:pPr>
              <w:cnfStyle w:val="000000100000" w:firstRow="0" w:lastRow="0" w:firstColumn="0" w:lastColumn="0" w:oddVBand="0" w:evenVBand="0" w:oddHBand="1" w:evenHBand="0" w:firstRowFirstColumn="0" w:firstRowLastColumn="0" w:lastRowFirstColumn="0" w:lastRowLastColumn="0"/>
              <w:rPr>
                <w:ins w:id="99" w:author="Mark Huzevka" w:date="2023-03-16T11:43:00Z"/>
                <w:rFonts w:eastAsia="Times New Roman" w:cstheme="minorHAnsi"/>
                <w:b/>
                <w:bCs/>
                <w:i/>
                <w:iCs/>
                <w:color w:val="000000"/>
                <w:lang w:val="en-US"/>
              </w:rPr>
            </w:pPr>
            <w:ins w:id="100" w:author="Mark Huzevka" w:date="2023-03-16T11:43:00Z">
              <w:r w:rsidRPr="00793969">
                <w:rPr>
                  <w:rFonts w:eastAsia="Times New Roman" w:cstheme="minorHAnsi"/>
                  <w:b/>
                  <w:bCs/>
                  <w:i/>
                  <w:iCs/>
                  <w:color w:val="000000"/>
                  <w:lang w:val="en-US"/>
                </w:rPr>
                <w:t>frm_005_001_A00 Product Detail</w:t>
              </w:r>
            </w:ins>
          </w:p>
          <w:p w14:paraId="2F5CF842" w14:textId="77777777" w:rsidR="00AE6EAF" w:rsidRPr="003F3F24" w:rsidRDefault="00AE6EAF">
            <w:pPr>
              <w:cnfStyle w:val="000000100000" w:firstRow="0" w:lastRow="0" w:firstColumn="0" w:lastColumn="0" w:oddVBand="0" w:evenVBand="0" w:oddHBand="1" w:evenHBand="0" w:firstRowFirstColumn="0" w:firstRowLastColumn="0" w:lastRowFirstColumn="0" w:lastRowLastColumn="0"/>
              <w:rPr>
                <w:ins w:id="101" w:author="Mark Huzevka" w:date="2023-03-16T11:43:00Z"/>
                <w:rFonts w:eastAsia="Times New Roman" w:cstheme="minorHAnsi"/>
                <w:lang w:val="en-US"/>
              </w:rPr>
            </w:pPr>
            <w:ins w:id="102" w:author="Mark Huzevka" w:date="2023-03-16T11:43:00Z">
              <w:r>
                <w:rPr>
                  <w:rFonts w:eastAsia="Times New Roman" w:cstheme="minorHAnsi"/>
                  <w:color w:val="000000"/>
                  <w:lang w:val="en-US"/>
                </w:rPr>
                <w:t xml:space="preserve">This form is used to view more details about the product.  Pushing the “Request Product” button brings up the “Create a transaction for One Product” form </w:t>
              </w:r>
            </w:ins>
          </w:p>
        </w:tc>
        <w:tc>
          <w:tcPr>
            <w:tcW w:w="2790" w:type="dxa"/>
          </w:tcPr>
          <w:p w14:paraId="1CACD6A4" w14:textId="77777777" w:rsidR="00AE6EAF" w:rsidRPr="003F3F24" w:rsidRDefault="00AE6EAF">
            <w:pPr>
              <w:cnfStyle w:val="000000100000" w:firstRow="0" w:lastRow="0" w:firstColumn="0" w:lastColumn="0" w:oddVBand="0" w:evenVBand="0" w:oddHBand="1" w:evenHBand="0" w:firstRowFirstColumn="0" w:firstRowLastColumn="0" w:lastRowFirstColumn="0" w:lastRowLastColumn="0"/>
              <w:rPr>
                <w:ins w:id="103" w:author="Mark Huzevka" w:date="2023-03-16T11:43:00Z"/>
                <w:rFonts w:eastAsia="Times New Roman" w:cstheme="minorHAnsi"/>
                <w:color w:val="000000"/>
                <w:lang w:val="en-US"/>
              </w:rPr>
            </w:pPr>
          </w:p>
        </w:tc>
      </w:tr>
      <w:tr w:rsidR="00AE6EAF" w:rsidRPr="00874BCB" w14:paraId="51E6FB5B" w14:textId="77777777">
        <w:trPr>
          <w:ins w:id="104" w:author="Mark Huzevka" w:date="2023-03-16T11:43:00Z"/>
        </w:trPr>
        <w:tc>
          <w:tcPr>
            <w:cnfStyle w:val="001000000000" w:firstRow="0" w:lastRow="0" w:firstColumn="1" w:lastColumn="0" w:oddVBand="0" w:evenVBand="0" w:oddHBand="0" w:evenHBand="0" w:firstRowFirstColumn="0" w:firstRowLastColumn="0" w:lastRowFirstColumn="0" w:lastRowLastColumn="0"/>
            <w:tcW w:w="540" w:type="dxa"/>
          </w:tcPr>
          <w:p w14:paraId="4C5947C5" w14:textId="77777777" w:rsidR="00AE6EAF" w:rsidRPr="00E3251D" w:rsidRDefault="00AE6EAF">
            <w:pPr>
              <w:jc w:val="right"/>
              <w:rPr>
                <w:ins w:id="105" w:author="Mark Huzevka" w:date="2023-03-16T11:43:00Z"/>
                <w:rFonts w:ascii="Calibri" w:eastAsia="Times New Roman" w:hAnsi="Calibri" w:cs="Calibri"/>
                <w:color w:val="000000"/>
                <w:lang w:val="en-US"/>
              </w:rPr>
            </w:pPr>
          </w:p>
        </w:tc>
        <w:tc>
          <w:tcPr>
            <w:tcW w:w="1705" w:type="dxa"/>
          </w:tcPr>
          <w:p w14:paraId="182322EA" w14:textId="77777777" w:rsidR="00AE6EAF" w:rsidRPr="00E3251D" w:rsidRDefault="00AE6EAF">
            <w:pPr>
              <w:jc w:val="right"/>
              <w:cnfStyle w:val="000000000000" w:firstRow="0" w:lastRow="0" w:firstColumn="0" w:lastColumn="0" w:oddVBand="0" w:evenVBand="0" w:oddHBand="0" w:evenHBand="0" w:firstRowFirstColumn="0" w:firstRowLastColumn="0" w:lastRowFirstColumn="0" w:lastRowLastColumn="0"/>
              <w:rPr>
                <w:ins w:id="106" w:author="Mark Huzevka" w:date="2023-03-16T11:43:00Z"/>
                <w:rFonts w:ascii="Calibri" w:eastAsia="Times New Roman" w:hAnsi="Calibri" w:cs="Calibri"/>
                <w:b/>
                <w:bCs/>
                <w:caps/>
                <w:color w:val="000000"/>
                <w:lang w:val="en-US"/>
              </w:rPr>
            </w:pPr>
          </w:p>
        </w:tc>
        <w:tc>
          <w:tcPr>
            <w:tcW w:w="5850" w:type="dxa"/>
          </w:tcPr>
          <w:p w14:paraId="16FF3663" w14:textId="77777777" w:rsidR="00AE6EAF" w:rsidRPr="00E3251D" w:rsidRDefault="00AE6EAF">
            <w:pPr>
              <w:cnfStyle w:val="000000000000" w:firstRow="0" w:lastRow="0" w:firstColumn="0" w:lastColumn="0" w:oddVBand="0" w:evenVBand="0" w:oddHBand="0" w:evenHBand="0" w:firstRowFirstColumn="0" w:firstRowLastColumn="0" w:lastRowFirstColumn="0" w:lastRowLastColumn="0"/>
              <w:rPr>
                <w:ins w:id="107" w:author="Mark Huzevka" w:date="2023-03-16T11:43:00Z"/>
                <w:rFonts w:ascii="Calibri" w:eastAsia="Times New Roman" w:hAnsi="Calibri" w:cs="Calibri"/>
                <w:color w:val="000000"/>
                <w:lang w:val="en-US"/>
              </w:rPr>
            </w:pPr>
            <w:ins w:id="108" w:author="Mark Huzevka" w:date="2023-03-16T11:43:00Z">
              <w:r w:rsidRPr="0067131E">
                <w:rPr>
                  <w:rFonts w:eastAsia="Times New Roman" w:cstheme="minorHAnsi"/>
                  <w:b/>
                  <w:i/>
                  <w:color w:val="000000"/>
                  <w:lang w:val="en-US"/>
                </w:rPr>
                <w:t>frm_003_010_000 Renter Product Request</w:t>
              </w:r>
              <w:r w:rsidRPr="0067131E">
                <w:rPr>
                  <w:rFonts w:eastAsia="Times New Roman" w:cstheme="minorHAnsi"/>
                  <w:color w:val="000000"/>
                  <w:lang w:val="en-US"/>
                </w:rPr>
                <w:t xml:space="preserve">.  </w:t>
              </w:r>
              <w:r w:rsidRPr="00874BCB">
                <w:rPr>
                  <w:rFonts w:eastAsia="Times New Roman" w:cstheme="minorHAnsi"/>
                  <w:color w:val="000000"/>
                  <w:lang w:val="en-US"/>
                </w:rPr>
                <w:t xml:space="preserve">This form allows the </w:t>
              </w:r>
              <w:r>
                <w:rPr>
                  <w:rFonts w:eastAsia="Times New Roman" w:cstheme="minorHAnsi"/>
                  <w:color w:val="000000"/>
                  <w:lang w:val="en-US"/>
                </w:rPr>
                <w:t xml:space="preserve">user to build a proposal.  Based on what the user selects, the proposal is created and stored in tbl_Transaction.  A transaction record is a contiguous set of dates (delineated by an inclusive “from” and a “to” date) so the proposal may have many transactions.  These are like line items on an invoice.  The application minimizes the number transactions based on a variety of parameters.  When the user is ready to submit the proposal, the user selects the continue button which calls up </w:t>
              </w:r>
              <w:r w:rsidRPr="009B0C03">
                <w:rPr>
                  <w:rFonts w:eastAsia="Times New Roman" w:cstheme="minorHAnsi"/>
                  <w:b/>
                  <w:bCs/>
                  <w:i/>
                  <w:iCs/>
                  <w:color w:val="000000"/>
                  <w:lang w:val="en-US"/>
                </w:rPr>
                <w:t>frm_003_100_000 Renter Request Confirmation</w:t>
              </w:r>
              <w:r>
                <w:rPr>
                  <w:rFonts w:eastAsia="Times New Roman" w:cstheme="minorHAnsi"/>
                  <w:color w:val="000000"/>
                  <w:lang w:val="en-US"/>
                </w:rPr>
                <w:t>.</w:t>
              </w:r>
            </w:ins>
          </w:p>
        </w:tc>
        <w:tc>
          <w:tcPr>
            <w:tcW w:w="2790" w:type="dxa"/>
          </w:tcPr>
          <w:p w14:paraId="57D64376" w14:textId="77777777" w:rsidR="00AE6EAF" w:rsidRPr="00874BCB" w:rsidRDefault="00AE6EAF">
            <w:pPr>
              <w:cnfStyle w:val="000000000000" w:firstRow="0" w:lastRow="0" w:firstColumn="0" w:lastColumn="0" w:oddVBand="0" w:evenVBand="0" w:oddHBand="0" w:evenHBand="0" w:firstRowFirstColumn="0" w:firstRowLastColumn="0" w:lastRowFirstColumn="0" w:lastRowLastColumn="0"/>
              <w:rPr>
                <w:ins w:id="109" w:author="Mark Huzevka" w:date="2023-03-16T11:43:00Z"/>
                <w:rFonts w:eastAsia="Times New Roman" w:cstheme="minorHAnsi"/>
                <w:color w:val="000000"/>
                <w:lang w:val="en-US"/>
              </w:rPr>
            </w:pPr>
          </w:p>
        </w:tc>
      </w:tr>
      <w:tr w:rsidR="00AE6EAF" w:rsidRPr="00E3251D" w14:paraId="0D5D33AE" w14:textId="77777777">
        <w:trPr>
          <w:cnfStyle w:val="000000100000" w:firstRow="0" w:lastRow="0" w:firstColumn="0" w:lastColumn="0" w:oddVBand="0" w:evenVBand="0" w:oddHBand="1" w:evenHBand="0" w:firstRowFirstColumn="0" w:firstRowLastColumn="0" w:lastRowFirstColumn="0" w:lastRowLastColumn="0"/>
          <w:ins w:id="110" w:author="Mark Huzevka" w:date="2023-03-16T11:43:00Z"/>
        </w:trPr>
        <w:tc>
          <w:tcPr>
            <w:cnfStyle w:val="001000000000" w:firstRow="0" w:lastRow="0" w:firstColumn="1" w:lastColumn="0" w:oddVBand="0" w:evenVBand="0" w:oddHBand="0" w:evenHBand="0" w:firstRowFirstColumn="0" w:firstRowLastColumn="0" w:lastRowFirstColumn="0" w:lastRowLastColumn="0"/>
            <w:tcW w:w="540" w:type="dxa"/>
            <w:hideMark/>
          </w:tcPr>
          <w:p w14:paraId="2545A4B5" w14:textId="77777777" w:rsidR="00AE6EAF" w:rsidRPr="00E3251D" w:rsidRDefault="00AE6EAF">
            <w:pPr>
              <w:jc w:val="right"/>
              <w:rPr>
                <w:ins w:id="111" w:author="Mark Huzevka" w:date="2023-03-16T11:43:00Z"/>
                <w:rFonts w:ascii="Times New Roman" w:eastAsia="Times New Roman" w:hAnsi="Times New Roman" w:cs="Times New Roman"/>
                <w:sz w:val="24"/>
                <w:szCs w:val="24"/>
                <w:lang w:val="en-US"/>
              </w:rPr>
            </w:pPr>
            <w:ins w:id="112" w:author="Mark Huzevka" w:date="2023-03-16T11:43:00Z">
              <w:r w:rsidRPr="00E3251D">
                <w:rPr>
                  <w:rFonts w:ascii="Calibri" w:eastAsia="Times New Roman" w:hAnsi="Calibri" w:cs="Calibri"/>
                  <w:color w:val="000000"/>
                  <w:lang w:val="en-US"/>
                </w:rPr>
                <w:t>2</w:t>
              </w:r>
            </w:ins>
          </w:p>
        </w:tc>
        <w:tc>
          <w:tcPr>
            <w:tcW w:w="1705" w:type="dxa"/>
            <w:hideMark/>
          </w:tcPr>
          <w:p w14:paraId="7BCC74A3" w14:textId="77777777" w:rsidR="00AE6EAF" w:rsidRPr="00E3251D" w:rsidRDefault="00AE6EAF">
            <w:pPr>
              <w:cnfStyle w:val="000000100000" w:firstRow="0" w:lastRow="0" w:firstColumn="0" w:lastColumn="0" w:oddVBand="0" w:evenVBand="0" w:oddHBand="1" w:evenHBand="0" w:firstRowFirstColumn="0" w:firstRowLastColumn="0" w:lastRowFirstColumn="0" w:lastRowLastColumn="0"/>
              <w:rPr>
                <w:ins w:id="113" w:author="Mark Huzevka" w:date="2023-03-16T11:43:00Z"/>
                <w:rFonts w:ascii="Times New Roman" w:eastAsia="Times New Roman" w:hAnsi="Times New Roman" w:cs="Times New Roman"/>
                <w:sz w:val="24"/>
                <w:szCs w:val="24"/>
                <w:lang w:val="en-US"/>
              </w:rPr>
            </w:pPr>
            <w:ins w:id="114" w:author="Mark Huzevka" w:date="2023-03-16T11:43:00Z">
              <w:r w:rsidRPr="00E3251D">
                <w:rPr>
                  <w:rFonts w:ascii="Calibri" w:eastAsia="Times New Roman" w:hAnsi="Calibri" w:cs="Calibri"/>
                  <w:color w:val="000000"/>
                  <w:lang w:val="en-US"/>
                </w:rPr>
                <w:t>Renter Request Sent to Lender</w:t>
              </w:r>
            </w:ins>
          </w:p>
        </w:tc>
        <w:tc>
          <w:tcPr>
            <w:tcW w:w="5850" w:type="dxa"/>
            <w:hideMark/>
          </w:tcPr>
          <w:p w14:paraId="6DA39CF4" w14:textId="77777777" w:rsidR="00AE6EAF" w:rsidRPr="003F3F24" w:rsidRDefault="00AE6EAF">
            <w:pPr>
              <w:cnfStyle w:val="000000100000" w:firstRow="0" w:lastRow="0" w:firstColumn="0" w:lastColumn="0" w:oddVBand="0" w:evenVBand="0" w:oddHBand="1" w:evenHBand="0" w:firstRowFirstColumn="0" w:firstRowLastColumn="0" w:lastRowFirstColumn="0" w:lastRowLastColumn="0"/>
              <w:rPr>
                <w:ins w:id="115" w:author="Mark Huzevka" w:date="2023-03-16T11:43:00Z"/>
                <w:rFonts w:eastAsia="Times New Roman" w:cstheme="minorHAnsi"/>
                <w:lang w:val="en-US"/>
              </w:rPr>
            </w:pPr>
            <w:ins w:id="116" w:author="Mark Huzevka" w:date="2023-03-16T11:43:00Z">
              <w:r w:rsidRPr="0067131E">
                <w:rPr>
                  <w:rFonts w:eastAsia="Times New Roman" w:cstheme="minorHAnsi"/>
                  <w:b/>
                  <w:i/>
                  <w:color w:val="000000"/>
                  <w:lang w:val="en-US"/>
                </w:rPr>
                <w:t>frm_003_100_000 Renter Request Confirmation</w:t>
              </w:r>
              <w:r w:rsidRPr="0067131E">
                <w:rPr>
                  <w:rFonts w:eastAsia="Times New Roman" w:cstheme="minorHAnsi"/>
                  <w:color w:val="000000"/>
                  <w:lang w:val="en-US"/>
                </w:rPr>
                <w:t xml:space="preserve">.  </w:t>
              </w:r>
              <w:r w:rsidRPr="007F5FA7">
                <w:rPr>
                  <w:rFonts w:eastAsia="Times New Roman" w:cstheme="minorHAnsi"/>
                  <w:color w:val="000000"/>
                  <w:lang w:val="en-US"/>
                </w:rPr>
                <w:t>This form allows the u</w:t>
              </w:r>
              <w:r>
                <w:rPr>
                  <w:rFonts w:eastAsia="Times New Roman" w:cstheme="minorHAnsi"/>
                  <w:color w:val="000000"/>
                  <w:lang w:val="en-US"/>
                </w:rPr>
                <w:t>ser to view all the transactions in one form with the total price.  This like a typical invoice.  Once the user presses the “Confirm” button, the transaction id number is updated to 2.  This confirmation also sends a message to the tbl_Messages where the lender can reply.  The message is linked to the unique transaction id.</w:t>
              </w:r>
            </w:ins>
          </w:p>
        </w:tc>
        <w:tc>
          <w:tcPr>
            <w:tcW w:w="2790" w:type="dxa"/>
          </w:tcPr>
          <w:p w14:paraId="38C933B4" w14:textId="77777777" w:rsidR="00AE6EAF" w:rsidRDefault="00AE6EAF">
            <w:pPr>
              <w:cnfStyle w:val="000000100000" w:firstRow="0" w:lastRow="0" w:firstColumn="0" w:lastColumn="0" w:oddVBand="0" w:evenVBand="0" w:oddHBand="1" w:evenHBand="0" w:firstRowFirstColumn="0" w:firstRowLastColumn="0" w:lastRowFirstColumn="0" w:lastRowLastColumn="0"/>
              <w:rPr>
                <w:ins w:id="117" w:author="Mark Huzevka" w:date="2023-03-16T11:43:00Z"/>
                <w:rFonts w:eastAsia="Times New Roman" w:cstheme="minorHAnsi"/>
                <w:color w:val="000000"/>
                <w:lang w:val="en-US"/>
              </w:rPr>
            </w:pPr>
            <w:ins w:id="118" w:author="Mark Huzevka" w:date="2023-03-16T11:43:00Z">
              <w:r>
                <w:rPr>
                  <w:rFonts w:eastAsia="Times New Roman" w:cstheme="minorHAnsi"/>
                  <w:color w:val="000000"/>
                  <w:lang w:val="en-US"/>
                </w:rPr>
                <w:t>tbl_Transaction</w:t>
              </w:r>
            </w:ins>
          </w:p>
          <w:p w14:paraId="19D14BFF" w14:textId="77777777" w:rsidR="00AE6EAF" w:rsidRDefault="00AE6EAF">
            <w:pPr>
              <w:cnfStyle w:val="000000100000" w:firstRow="0" w:lastRow="0" w:firstColumn="0" w:lastColumn="0" w:oddVBand="0" w:evenVBand="0" w:oddHBand="1" w:evenHBand="0" w:firstRowFirstColumn="0" w:firstRowLastColumn="0" w:lastRowFirstColumn="0" w:lastRowLastColumn="0"/>
              <w:rPr>
                <w:ins w:id="119" w:author="Mark Huzevka" w:date="2023-03-16T11:43:00Z"/>
                <w:rFonts w:eastAsia="Times New Roman" w:cstheme="minorHAnsi"/>
                <w:color w:val="000000"/>
                <w:lang w:val="en-US"/>
              </w:rPr>
            </w:pPr>
            <w:ins w:id="120" w:author="Mark Huzevka" w:date="2023-03-16T11:43:00Z">
              <w:r>
                <w:rPr>
                  <w:rFonts w:eastAsia="Times New Roman" w:cstheme="minorHAnsi"/>
                  <w:color w:val="000000"/>
                  <w:lang w:val="en-US"/>
                </w:rPr>
                <w:t>tbl_Messages</w:t>
              </w:r>
            </w:ins>
          </w:p>
        </w:tc>
      </w:tr>
      <w:tr w:rsidR="00AE6EAF" w:rsidRPr="00E3251D" w14:paraId="55D52AA9" w14:textId="77777777">
        <w:trPr>
          <w:ins w:id="121" w:author="Mark Huzevka" w:date="2023-03-16T11:43:00Z"/>
        </w:trPr>
        <w:tc>
          <w:tcPr>
            <w:cnfStyle w:val="001000000000" w:firstRow="0" w:lastRow="0" w:firstColumn="1" w:lastColumn="0" w:oddVBand="0" w:evenVBand="0" w:oddHBand="0" w:evenHBand="0" w:firstRowFirstColumn="0" w:firstRowLastColumn="0" w:lastRowFirstColumn="0" w:lastRowLastColumn="0"/>
            <w:tcW w:w="540" w:type="dxa"/>
            <w:hideMark/>
          </w:tcPr>
          <w:p w14:paraId="4B945CF9" w14:textId="77777777" w:rsidR="00AE6EAF" w:rsidRPr="00E3251D" w:rsidRDefault="00AE6EAF">
            <w:pPr>
              <w:jc w:val="right"/>
              <w:rPr>
                <w:ins w:id="122" w:author="Mark Huzevka" w:date="2023-03-16T11:43:00Z"/>
                <w:rFonts w:ascii="Times New Roman" w:eastAsia="Times New Roman" w:hAnsi="Times New Roman" w:cs="Times New Roman"/>
                <w:sz w:val="24"/>
                <w:szCs w:val="24"/>
                <w:lang w:val="en-US"/>
              </w:rPr>
            </w:pPr>
            <w:ins w:id="123" w:author="Mark Huzevka" w:date="2023-03-16T11:43:00Z">
              <w:r w:rsidRPr="00E3251D">
                <w:rPr>
                  <w:rFonts w:ascii="Calibri" w:eastAsia="Times New Roman" w:hAnsi="Calibri" w:cs="Calibri"/>
                  <w:color w:val="000000"/>
                  <w:lang w:val="en-US"/>
                </w:rPr>
                <w:t>3</w:t>
              </w:r>
            </w:ins>
          </w:p>
        </w:tc>
        <w:tc>
          <w:tcPr>
            <w:tcW w:w="1705" w:type="dxa"/>
            <w:hideMark/>
          </w:tcPr>
          <w:p w14:paraId="15BF903B" w14:textId="77777777" w:rsidR="00AE6EAF" w:rsidRPr="00E3251D" w:rsidRDefault="00AE6EAF">
            <w:pPr>
              <w:cnfStyle w:val="000000000000" w:firstRow="0" w:lastRow="0" w:firstColumn="0" w:lastColumn="0" w:oddVBand="0" w:evenVBand="0" w:oddHBand="0" w:evenHBand="0" w:firstRowFirstColumn="0" w:firstRowLastColumn="0" w:lastRowFirstColumn="0" w:lastRowLastColumn="0"/>
              <w:rPr>
                <w:ins w:id="124" w:author="Mark Huzevka" w:date="2023-03-16T11:43:00Z"/>
                <w:rFonts w:ascii="Times New Roman" w:eastAsia="Times New Roman" w:hAnsi="Times New Roman" w:cs="Times New Roman"/>
                <w:sz w:val="24"/>
                <w:szCs w:val="24"/>
                <w:lang w:val="en-US"/>
              </w:rPr>
            </w:pPr>
            <w:ins w:id="125" w:author="Mark Huzevka" w:date="2023-03-16T11:43:00Z">
              <w:r w:rsidRPr="00E3251D">
                <w:rPr>
                  <w:rFonts w:ascii="Calibri" w:eastAsia="Times New Roman" w:hAnsi="Calibri" w:cs="Calibri"/>
                  <w:color w:val="000000"/>
                  <w:lang w:val="en-US"/>
                </w:rPr>
                <w:t>Renter and Lender are Messaging regarding (negotiating) the transaction</w:t>
              </w:r>
            </w:ins>
          </w:p>
        </w:tc>
        <w:tc>
          <w:tcPr>
            <w:tcW w:w="5850" w:type="dxa"/>
            <w:hideMark/>
          </w:tcPr>
          <w:p w14:paraId="710CDDC1" w14:textId="77777777" w:rsidR="00AE6EAF" w:rsidRPr="00D26915" w:rsidRDefault="00AE6EAF">
            <w:pPr>
              <w:cnfStyle w:val="000000000000" w:firstRow="0" w:lastRow="0" w:firstColumn="0" w:lastColumn="0" w:oddVBand="0" w:evenVBand="0" w:oddHBand="0" w:evenHBand="0" w:firstRowFirstColumn="0" w:firstRowLastColumn="0" w:lastRowFirstColumn="0" w:lastRowLastColumn="0"/>
              <w:rPr>
                <w:ins w:id="126" w:author="Mark Huzevka" w:date="2023-03-16T11:43:00Z"/>
                <w:rFonts w:eastAsia="Times New Roman" w:cstheme="minorHAnsi"/>
                <w:highlight w:val="yellow"/>
                <w:lang w:val="en-US"/>
              </w:rPr>
            </w:pPr>
            <w:ins w:id="127" w:author="Mark Huzevka" w:date="2023-03-16T11:43:00Z">
              <w:r w:rsidRPr="007F7828">
                <w:rPr>
                  <w:rFonts w:eastAsia="Times New Roman" w:cstheme="minorHAnsi"/>
                  <w:color w:val="000000"/>
                  <w:lang w:val="en-US"/>
                </w:rPr>
                <w:t>Messaging can occur any time between a lender and renter, but only if it has been started from explore form.</w:t>
              </w:r>
            </w:ins>
          </w:p>
        </w:tc>
        <w:tc>
          <w:tcPr>
            <w:tcW w:w="2790" w:type="dxa"/>
          </w:tcPr>
          <w:p w14:paraId="15A42968" w14:textId="77777777" w:rsidR="00AE6EAF" w:rsidRPr="003F3F24" w:rsidRDefault="00AE6EAF">
            <w:pPr>
              <w:cnfStyle w:val="000000000000" w:firstRow="0" w:lastRow="0" w:firstColumn="0" w:lastColumn="0" w:oddVBand="0" w:evenVBand="0" w:oddHBand="0" w:evenHBand="0" w:firstRowFirstColumn="0" w:firstRowLastColumn="0" w:lastRowFirstColumn="0" w:lastRowLastColumn="0"/>
              <w:rPr>
                <w:ins w:id="128" w:author="Mark Huzevka" w:date="2023-03-16T11:43:00Z"/>
                <w:rFonts w:eastAsia="Times New Roman" w:cstheme="minorHAnsi"/>
                <w:color w:val="000000"/>
                <w:lang w:val="en-US"/>
              </w:rPr>
            </w:pPr>
          </w:p>
        </w:tc>
      </w:tr>
      <w:tr w:rsidR="00AE6EAF" w:rsidRPr="00E3251D" w14:paraId="1217784A" w14:textId="77777777">
        <w:trPr>
          <w:cnfStyle w:val="000000100000" w:firstRow="0" w:lastRow="0" w:firstColumn="0" w:lastColumn="0" w:oddVBand="0" w:evenVBand="0" w:oddHBand="1" w:evenHBand="0" w:firstRowFirstColumn="0" w:firstRowLastColumn="0" w:lastRowFirstColumn="0" w:lastRowLastColumn="0"/>
          <w:ins w:id="129" w:author="Mark Huzevka" w:date="2023-03-16T11:43:00Z"/>
        </w:trPr>
        <w:tc>
          <w:tcPr>
            <w:cnfStyle w:val="001000000000" w:firstRow="0" w:lastRow="0" w:firstColumn="1" w:lastColumn="0" w:oddVBand="0" w:evenVBand="0" w:oddHBand="0" w:evenHBand="0" w:firstRowFirstColumn="0" w:firstRowLastColumn="0" w:lastRowFirstColumn="0" w:lastRowLastColumn="0"/>
            <w:tcW w:w="540" w:type="dxa"/>
            <w:hideMark/>
          </w:tcPr>
          <w:p w14:paraId="6DD271DB" w14:textId="77777777" w:rsidR="00AE6EAF" w:rsidRPr="00E3251D" w:rsidRDefault="00AE6EAF">
            <w:pPr>
              <w:jc w:val="right"/>
              <w:rPr>
                <w:ins w:id="130" w:author="Mark Huzevka" w:date="2023-03-16T11:43:00Z"/>
                <w:rFonts w:ascii="Times New Roman" w:eastAsia="Times New Roman" w:hAnsi="Times New Roman" w:cs="Times New Roman"/>
                <w:sz w:val="24"/>
                <w:szCs w:val="24"/>
                <w:lang w:val="en-US"/>
              </w:rPr>
            </w:pPr>
            <w:ins w:id="131" w:author="Mark Huzevka" w:date="2023-03-16T11:43:00Z">
              <w:r w:rsidRPr="00E3251D">
                <w:rPr>
                  <w:rFonts w:ascii="Calibri" w:eastAsia="Times New Roman" w:hAnsi="Calibri" w:cs="Calibri"/>
                  <w:color w:val="000000"/>
                  <w:lang w:val="en-US"/>
                </w:rPr>
                <w:t>4</w:t>
              </w:r>
            </w:ins>
          </w:p>
        </w:tc>
        <w:tc>
          <w:tcPr>
            <w:tcW w:w="1705" w:type="dxa"/>
            <w:hideMark/>
          </w:tcPr>
          <w:p w14:paraId="3D66BDF1" w14:textId="77777777" w:rsidR="00AE6EAF" w:rsidRPr="00E3251D" w:rsidRDefault="00AE6EAF">
            <w:pPr>
              <w:cnfStyle w:val="000000100000" w:firstRow="0" w:lastRow="0" w:firstColumn="0" w:lastColumn="0" w:oddVBand="0" w:evenVBand="0" w:oddHBand="1" w:evenHBand="0" w:firstRowFirstColumn="0" w:firstRowLastColumn="0" w:lastRowFirstColumn="0" w:lastRowLastColumn="0"/>
              <w:rPr>
                <w:ins w:id="132" w:author="Mark Huzevka" w:date="2023-03-16T11:43:00Z"/>
                <w:rFonts w:ascii="Times New Roman" w:eastAsia="Times New Roman" w:hAnsi="Times New Roman" w:cs="Times New Roman"/>
                <w:sz w:val="24"/>
                <w:szCs w:val="24"/>
                <w:lang w:val="en-US"/>
              </w:rPr>
            </w:pPr>
            <w:ins w:id="133" w:author="Mark Huzevka" w:date="2023-03-16T11:43:00Z">
              <w:r w:rsidRPr="00E3251D">
                <w:rPr>
                  <w:rFonts w:ascii="Calibri" w:eastAsia="Times New Roman" w:hAnsi="Calibri" w:cs="Calibri"/>
                  <w:color w:val="000000"/>
                  <w:lang w:val="en-US"/>
                </w:rPr>
                <w:t>Lender has accepted request from Renter</w:t>
              </w:r>
            </w:ins>
          </w:p>
        </w:tc>
        <w:tc>
          <w:tcPr>
            <w:tcW w:w="5850" w:type="dxa"/>
          </w:tcPr>
          <w:p w14:paraId="2991A93C" w14:textId="77777777" w:rsidR="00AE6EAF" w:rsidRDefault="00AE6EAF">
            <w:pPr>
              <w:cnfStyle w:val="000000100000" w:firstRow="0" w:lastRow="0" w:firstColumn="0" w:lastColumn="0" w:oddVBand="0" w:evenVBand="0" w:oddHBand="1" w:evenHBand="0" w:firstRowFirstColumn="0" w:firstRowLastColumn="0" w:lastRowFirstColumn="0" w:lastRowLastColumn="0"/>
              <w:rPr>
                <w:ins w:id="134" w:author="Mark Huzevka" w:date="2023-03-16T11:43:00Z"/>
                <w:rFonts w:eastAsia="Times New Roman" w:cstheme="minorHAnsi"/>
                <w:lang w:val="en-US"/>
              </w:rPr>
            </w:pPr>
            <w:ins w:id="135" w:author="Mark Huzevka" w:date="2023-03-16T11:43:00Z">
              <w:r w:rsidRPr="00A01D1E">
                <w:rPr>
                  <w:rFonts w:eastAsia="Times New Roman" w:cstheme="minorHAnsi"/>
                  <w:b/>
                  <w:bCs/>
                  <w:i/>
                  <w:iCs/>
                  <w:u w:val="single"/>
                  <w:lang w:val="en-US"/>
                </w:rPr>
                <w:t>frm</w:t>
              </w:r>
              <w:r w:rsidRPr="00A01D1E">
                <w:rPr>
                  <w:rFonts w:eastAsia="Times New Roman" w:cstheme="minorHAnsi"/>
                  <w:b/>
                  <w:i/>
                  <w:u w:val="single"/>
                  <w:lang w:val="en-US"/>
                </w:rPr>
                <w:t>_003_000_100_Request Inbox</w:t>
              </w:r>
              <w:r>
                <w:rPr>
                  <w:rFonts w:eastAsia="Times New Roman" w:cstheme="minorHAnsi"/>
                  <w:lang w:val="en-US"/>
                </w:rPr>
                <w:t>.</w:t>
              </w:r>
            </w:ins>
          </w:p>
          <w:p w14:paraId="54161EBD" w14:textId="77777777" w:rsidR="00AE6EAF" w:rsidRDefault="00AE6EAF">
            <w:pPr>
              <w:cnfStyle w:val="000000100000" w:firstRow="0" w:lastRow="0" w:firstColumn="0" w:lastColumn="0" w:oddVBand="0" w:evenVBand="0" w:oddHBand="1" w:evenHBand="0" w:firstRowFirstColumn="0" w:firstRowLastColumn="0" w:lastRowFirstColumn="0" w:lastRowLastColumn="0"/>
              <w:rPr>
                <w:ins w:id="136" w:author="Mark Huzevka" w:date="2023-03-16T11:43:00Z"/>
                <w:rFonts w:eastAsia="Times New Roman"/>
                <w:lang w:val="en-US"/>
              </w:rPr>
            </w:pPr>
            <w:ins w:id="137" w:author="Mark Huzevka" w:date="2023-03-16T11:43:00Z">
              <w:r w:rsidRPr="03DB79DC">
                <w:rPr>
                  <w:rFonts w:eastAsia="Times New Roman"/>
                  <w:lang w:val="en-US"/>
                </w:rPr>
                <w:t>This form contains all of the requests from renters.  The Lender can respond to the request from buttons on the form. They can then reject, comment or accept the request. Comment brings up messages with that person to negotiate. The lender cannot change the offer or make counter offers, only the renter can change the offer.  The lender can negotiate over the messaging system as required.</w:t>
              </w:r>
            </w:ins>
          </w:p>
          <w:p w14:paraId="6FA61E7C" w14:textId="77777777" w:rsidR="00AE6EAF" w:rsidRPr="00891FE8" w:rsidRDefault="00AE6EAF">
            <w:pPr>
              <w:cnfStyle w:val="000000100000" w:firstRow="0" w:lastRow="0" w:firstColumn="0" w:lastColumn="0" w:oddVBand="0" w:evenVBand="0" w:oddHBand="1" w:evenHBand="0" w:firstRowFirstColumn="0" w:firstRowLastColumn="0" w:lastRowFirstColumn="0" w:lastRowLastColumn="0"/>
              <w:rPr>
                <w:ins w:id="138" w:author="Mark Huzevka" w:date="2023-03-16T11:43:00Z"/>
                <w:rFonts w:eastAsia="Times New Roman" w:cstheme="minorHAnsi"/>
                <w:lang w:val="en-US"/>
              </w:rPr>
            </w:pPr>
            <w:ins w:id="139" w:author="Mark Huzevka" w:date="2023-03-16T11:43:00Z">
              <w:r w:rsidRPr="00A5533F">
                <w:rPr>
                  <w:rFonts w:eastAsia="Times New Roman" w:cstheme="minorHAnsi"/>
                  <w:b/>
                  <w:bCs/>
                  <w:i/>
                  <w:iCs/>
                  <w:lang w:val="en-US"/>
                </w:rPr>
                <w:t>frm_003_300_000 Lender Request Confirmation</w:t>
              </w:r>
              <w:r>
                <w:rPr>
                  <w:rFonts w:eastAsia="Times New Roman" w:cstheme="minorHAnsi"/>
                  <w:lang w:val="en-US"/>
                </w:rPr>
                <w:t xml:space="preserve"> is pulled up if the lender wishes.</w:t>
              </w:r>
            </w:ins>
          </w:p>
        </w:tc>
        <w:tc>
          <w:tcPr>
            <w:tcW w:w="2790" w:type="dxa"/>
          </w:tcPr>
          <w:p w14:paraId="52EC757B" w14:textId="77777777" w:rsidR="00AE6EAF" w:rsidRPr="00281753" w:rsidRDefault="00AE6EAF">
            <w:pPr>
              <w:cnfStyle w:val="000000100000" w:firstRow="0" w:lastRow="0" w:firstColumn="0" w:lastColumn="0" w:oddVBand="0" w:evenVBand="0" w:oddHBand="1" w:evenHBand="0" w:firstRowFirstColumn="0" w:firstRowLastColumn="0" w:lastRowFirstColumn="0" w:lastRowLastColumn="0"/>
              <w:rPr>
                <w:ins w:id="140" w:author="Mark Huzevka" w:date="2023-03-16T11:43:00Z"/>
                <w:rFonts w:eastAsia="Times New Roman" w:cstheme="minorHAnsi"/>
                <w:color w:val="000000"/>
                <w:lang w:val="en-US"/>
              </w:rPr>
            </w:pPr>
            <w:ins w:id="141" w:author="Mark Huzevka" w:date="2023-03-16T11:43:00Z">
              <w:r w:rsidRPr="00281753">
                <w:rPr>
                  <w:rFonts w:eastAsia="Times New Roman" w:cstheme="minorHAnsi"/>
                  <w:color w:val="000000"/>
                  <w:lang w:val="en-US"/>
                </w:rPr>
                <w:t>tbl_Transaction</w:t>
              </w:r>
            </w:ins>
          </w:p>
          <w:p w14:paraId="5463C207" w14:textId="77777777" w:rsidR="00AE6EAF" w:rsidRPr="003F3F24" w:rsidRDefault="00AE6EAF">
            <w:pPr>
              <w:cnfStyle w:val="000000100000" w:firstRow="0" w:lastRow="0" w:firstColumn="0" w:lastColumn="0" w:oddVBand="0" w:evenVBand="0" w:oddHBand="1" w:evenHBand="0" w:firstRowFirstColumn="0" w:firstRowLastColumn="0" w:lastRowFirstColumn="0" w:lastRowLastColumn="0"/>
              <w:rPr>
                <w:ins w:id="142" w:author="Mark Huzevka" w:date="2023-03-16T11:43:00Z"/>
                <w:rFonts w:eastAsia="Times New Roman" w:cstheme="minorHAnsi"/>
                <w:color w:val="000000"/>
                <w:lang w:val="en-US"/>
              </w:rPr>
            </w:pPr>
            <w:ins w:id="143" w:author="Mark Huzevka" w:date="2023-03-16T11:43:00Z">
              <w:r w:rsidRPr="00281753">
                <w:rPr>
                  <w:rFonts w:eastAsia="Times New Roman" w:cstheme="minorHAnsi"/>
                  <w:color w:val="000000"/>
                  <w:lang w:val="en-US"/>
                </w:rPr>
                <w:t>tbl_Messages</w:t>
              </w:r>
            </w:ins>
          </w:p>
        </w:tc>
      </w:tr>
      <w:tr w:rsidR="00AE6EAF" w:rsidRPr="00E3251D" w14:paraId="78308329" w14:textId="77777777">
        <w:trPr>
          <w:ins w:id="144" w:author="Mark Huzevka" w:date="2023-03-16T11:43:00Z"/>
        </w:trPr>
        <w:tc>
          <w:tcPr>
            <w:cnfStyle w:val="001000000000" w:firstRow="0" w:lastRow="0" w:firstColumn="1" w:lastColumn="0" w:oddVBand="0" w:evenVBand="0" w:oddHBand="0" w:evenHBand="0" w:firstRowFirstColumn="0" w:firstRowLastColumn="0" w:lastRowFirstColumn="0" w:lastRowLastColumn="0"/>
            <w:tcW w:w="540" w:type="dxa"/>
          </w:tcPr>
          <w:p w14:paraId="296E5805" w14:textId="77777777" w:rsidR="00AE6EAF" w:rsidRPr="00E3251D" w:rsidRDefault="00AE6EAF">
            <w:pPr>
              <w:jc w:val="right"/>
              <w:rPr>
                <w:ins w:id="145" w:author="Mark Huzevka" w:date="2023-03-16T11:43:00Z"/>
                <w:rFonts w:ascii="Calibri" w:eastAsia="Times New Roman" w:hAnsi="Calibri" w:cs="Calibri"/>
                <w:color w:val="000000"/>
                <w:lang w:val="en-US"/>
              </w:rPr>
            </w:pPr>
          </w:p>
        </w:tc>
        <w:tc>
          <w:tcPr>
            <w:tcW w:w="1705" w:type="dxa"/>
          </w:tcPr>
          <w:p w14:paraId="093386F2" w14:textId="77777777" w:rsidR="00AE6EAF" w:rsidRPr="00E3251D" w:rsidRDefault="00AE6EAF">
            <w:pPr>
              <w:cnfStyle w:val="000000000000" w:firstRow="0" w:lastRow="0" w:firstColumn="0" w:lastColumn="0" w:oddVBand="0" w:evenVBand="0" w:oddHBand="0" w:evenHBand="0" w:firstRowFirstColumn="0" w:firstRowLastColumn="0" w:lastRowFirstColumn="0" w:lastRowLastColumn="0"/>
              <w:rPr>
                <w:ins w:id="146" w:author="Mark Huzevka" w:date="2023-03-16T11:43:00Z"/>
                <w:rFonts w:ascii="Calibri" w:eastAsia="Times New Roman" w:hAnsi="Calibri" w:cs="Calibri"/>
                <w:color w:val="000000"/>
                <w:lang w:val="en-US"/>
              </w:rPr>
            </w:pPr>
          </w:p>
        </w:tc>
        <w:tc>
          <w:tcPr>
            <w:tcW w:w="5850" w:type="dxa"/>
          </w:tcPr>
          <w:p w14:paraId="18CC9E33" w14:textId="77777777" w:rsidR="00AE6EAF" w:rsidRDefault="00AE6EAF">
            <w:pPr>
              <w:cnfStyle w:val="000000000000" w:firstRow="0" w:lastRow="0" w:firstColumn="0" w:lastColumn="0" w:oddVBand="0" w:evenVBand="0" w:oddHBand="0" w:evenHBand="0" w:firstRowFirstColumn="0" w:firstRowLastColumn="0" w:lastRowFirstColumn="0" w:lastRowLastColumn="0"/>
              <w:rPr>
                <w:ins w:id="147" w:author="Mark Huzevka" w:date="2023-03-16T11:43:00Z"/>
                <w:rFonts w:eastAsia="Times New Roman" w:cstheme="minorHAnsi"/>
                <w:lang w:val="en-US"/>
              </w:rPr>
            </w:pPr>
            <w:ins w:id="148" w:author="Mark Huzevka" w:date="2023-03-16T11:43:00Z">
              <w:r w:rsidRPr="00A5533F">
                <w:rPr>
                  <w:rFonts w:eastAsia="Times New Roman" w:cstheme="minorHAnsi"/>
                  <w:b/>
                  <w:bCs/>
                  <w:i/>
                  <w:iCs/>
                  <w:lang w:val="en-US"/>
                </w:rPr>
                <w:t>frm_003_300_000 Lender Request Confirmation</w:t>
              </w:r>
              <w:r>
                <w:rPr>
                  <w:rFonts w:eastAsia="Times New Roman" w:cstheme="minorHAnsi"/>
                  <w:lang w:val="en-US"/>
                </w:rPr>
                <w:t>.</w:t>
              </w:r>
            </w:ins>
          </w:p>
          <w:p w14:paraId="7CDDCB69" w14:textId="77777777" w:rsidR="00AE6EAF" w:rsidRPr="00995DA4" w:rsidRDefault="00AE6EAF">
            <w:pPr>
              <w:cnfStyle w:val="000000000000" w:firstRow="0" w:lastRow="0" w:firstColumn="0" w:lastColumn="0" w:oddVBand="0" w:evenVBand="0" w:oddHBand="0" w:evenHBand="0" w:firstRowFirstColumn="0" w:firstRowLastColumn="0" w:lastRowFirstColumn="0" w:lastRowLastColumn="0"/>
              <w:rPr>
                <w:ins w:id="149" w:author="Mark Huzevka" w:date="2023-03-16T11:43:00Z"/>
                <w:rFonts w:eastAsia="Times New Roman"/>
                <w:lang w:val="en-US"/>
              </w:rPr>
            </w:pPr>
            <w:ins w:id="150" w:author="Mark Huzevka" w:date="2023-03-16T11:43:00Z">
              <w:r w:rsidRPr="03DB79DC">
                <w:rPr>
                  <w:rFonts w:eastAsia="Times New Roman"/>
                  <w:lang w:val="en-US"/>
                </w:rPr>
                <w:t>This form permits the lender to select and agree to all of the terms proposed by the renter.  Once the Lender has agreed to the terms, the “Confirm” button becomes active and the Lender can push this button. There could be a accept all or just another confirm, acknowledging that they agree, upon designers recommendation. Pushing this button changes the transaction id number to 4.</w:t>
              </w:r>
            </w:ins>
          </w:p>
        </w:tc>
        <w:tc>
          <w:tcPr>
            <w:tcW w:w="2790" w:type="dxa"/>
          </w:tcPr>
          <w:p w14:paraId="63D186E2" w14:textId="77777777" w:rsidR="00AE6EAF" w:rsidRPr="003F3F24" w:rsidRDefault="00AE6EAF">
            <w:pPr>
              <w:cnfStyle w:val="000000000000" w:firstRow="0" w:lastRow="0" w:firstColumn="0" w:lastColumn="0" w:oddVBand="0" w:evenVBand="0" w:oddHBand="0" w:evenHBand="0" w:firstRowFirstColumn="0" w:firstRowLastColumn="0" w:lastRowFirstColumn="0" w:lastRowLastColumn="0"/>
              <w:rPr>
                <w:ins w:id="151" w:author="Mark Huzevka" w:date="2023-03-16T11:43:00Z"/>
                <w:rFonts w:eastAsia="Times New Roman" w:cstheme="minorHAnsi"/>
                <w:color w:val="000000"/>
                <w:lang w:val="en-US"/>
              </w:rPr>
            </w:pPr>
          </w:p>
        </w:tc>
      </w:tr>
      <w:tr w:rsidR="00AE6EAF" w:rsidRPr="00E3251D" w14:paraId="1760308F" w14:textId="77777777">
        <w:trPr>
          <w:cnfStyle w:val="000000100000" w:firstRow="0" w:lastRow="0" w:firstColumn="0" w:lastColumn="0" w:oddVBand="0" w:evenVBand="0" w:oddHBand="1" w:evenHBand="0" w:firstRowFirstColumn="0" w:firstRowLastColumn="0" w:lastRowFirstColumn="0" w:lastRowLastColumn="0"/>
          <w:ins w:id="152" w:author="Mark Huzevka" w:date="2023-03-16T11:43:00Z"/>
        </w:trPr>
        <w:tc>
          <w:tcPr>
            <w:cnfStyle w:val="001000000000" w:firstRow="0" w:lastRow="0" w:firstColumn="1" w:lastColumn="0" w:oddVBand="0" w:evenVBand="0" w:oddHBand="0" w:evenHBand="0" w:firstRowFirstColumn="0" w:firstRowLastColumn="0" w:lastRowFirstColumn="0" w:lastRowLastColumn="0"/>
            <w:tcW w:w="540" w:type="dxa"/>
            <w:hideMark/>
          </w:tcPr>
          <w:p w14:paraId="7824ADC8" w14:textId="77777777" w:rsidR="00AE6EAF" w:rsidRPr="00E3251D" w:rsidRDefault="00AE6EAF">
            <w:pPr>
              <w:jc w:val="right"/>
              <w:rPr>
                <w:ins w:id="153" w:author="Mark Huzevka" w:date="2023-03-16T11:43:00Z"/>
                <w:rFonts w:ascii="Times New Roman" w:eastAsia="Times New Roman" w:hAnsi="Times New Roman" w:cs="Times New Roman"/>
                <w:sz w:val="24"/>
                <w:szCs w:val="24"/>
                <w:lang w:val="en-US"/>
              </w:rPr>
            </w:pPr>
            <w:ins w:id="154" w:author="Mark Huzevka" w:date="2023-03-16T11:43:00Z">
              <w:r w:rsidRPr="00E3251D">
                <w:rPr>
                  <w:rFonts w:ascii="Calibri" w:eastAsia="Times New Roman" w:hAnsi="Calibri" w:cs="Calibri"/>
                  <w:color w:val="000000"/>
                  <w:lang w:val="en-US"/>
                </w:rPr>
                <w:t>5</w:t>
              </w:r>
            </w:ins>
          </w:p>
        </w:tc>
        <w:tc>
          <w:tcPr>
            <w:tcW w:w="1705" w:type="dxa"/>
            <w:hideMark/>
          </w:tcPr>
          <w:p w14:paraId="322BD575" w14:textId="77777777" w:rsidR="00AE6EAF" w:rsidRPr="00E3251D" w:rsidRDefault="00AE6EAF">
            <w:pPr>
              <w:cnfStyle w:val="000000100000" w:firstRow="0" w:lastRow="0" w:firstColumn="0" w:lastColumn="0" w:oddVBand="0" w:evenVBand="0" w:oddHBand="1" w:evenHBand="0" w:firstRowFirstColumn="0" w:firstRowLastColumn="0" w:lastRowFirstColumn="0" w:lastRowLastColumn="0"/>
              <w:rPr>
                <w:ins w:id="155" w:author="Mark Huzevka" w:date="2023-03-16T11:43:00Z"/>
                <w:rFonts w:ascii="Times New Roman" w:eastAsia="Times New Roman" w:hAnsi="Times New Roman" w:cs="Times New Roman"/>
                <w:sz w:val="24"/>
                <w:szCs w:val="24"/>
                <w:lang w:val="en-US"/>
              </w:rPr>
            </w:pPr>
            <w:ins w:id="156" w:author="Mark Huzevka" w:date="2023-03-16T11:43:00Z">
              <w:r w:rsidRPr="00E3251D">
                <w:rPr>
                  <w:rFonts w:ascii="Calibri" w:eastAsia="Times New Roman" w:hAnsi="Calibri" w:cs="Calibri"/>
                  <w:color w:val="000000"/>
                  <w:lang w:val="en-US"/>
                </w:rPr>
                <w:t>I-Rent has requested Payment from Credit Card Registered for Item</w:t>
              </w:r>
            </w:ins>
          </w:p>
        </w:tc>
        <w:tc>
          <w:tcPr>
            <w:tcW w:w="5850" w:type="dxa"/>
          </w:tcPr>
          <w:p w14:paraId="56A8B076" w14:textId="77777777" w:rsidR="00AE6EAF" w:rsidRDefault="00AE6EAF">
            <w:pPr>
              <w:cnfStyle w:val="000000100000" w:firstRow="0" w:lastRow="0" w:firstColumn="0" w:lastColumn="0" w:oddVBand="0" w:evenVBand="0" w:oddHBand="1" w:evenHBand="0" w:firstRowFirstColumn="0" w:firstRowLastColumn="0" w:lastRowFirstColumn="0" w:lastRowLastColumn="0"/>
              <w:rPr>
                <w:ins w:id="157" w:author="Mark Huzevka" w:date="2023-03-16T11:43:00Z"/>
                <w:rFonts w:eastAsia="Times New Roman" w:cstheme="minorHAnsi"/>
                <w:lang w:val="en-US"/>
              </w:rPr>
            </w:pPr>
            <w:ins w:id="158" w:author="Mark Huzevka" w:date="2023-03-16T11:43:00Z">
              <w:r w:rsidRPr="004117D8">
                <w:rPr>
                  <w:rFonts w:eastAsia="Times New Roman" w:cstheme="minorHAnsi"/>
                  <w:b/>
                  <w:bCs/>
                  <w:i/>
                  <w:iCs/>
                  <w:lang w:val="en-US"/>
                </w:rPr>
                <w:t>frm</w:t>
              </w:r>
              <w:r w:rsidRPr="004117D8">
                <w:rPr>
                  <w:rFonts w:eastAsia="Times New Roman" w:cstheme="minorHAnsi"/>
                  <w:b/>
                  <w:i/>
                  <w:lang w:val="en-US"/>
                </w:rPr>
                <w:t>_Simulat</w:t>
              </w:r>
              <w:r>
                <w:rPr>
                  <w:rFonts w:eastAsia="Times New Roman" w:cstheme="minorHAnsi"/>
                  <w:b/>
                  <w:i/>
                  <w:lang w:val="en-US"/>
                </w:rPr>
                <w:t>i</w:t>
              </w:r>
              <w:r w:rsidRPr="004117D8">
                <w:rPr>
                  <w:rFonts w:eastAsia="Times New Roman" w:cstheme="minorHAnsi"/>
                  <w:b/>
                  <w:i/>
                  <w:lang w:val="en-US"/>
                </w:rPr>
                <w:t>on</w:t>
              </w:r>
              <w:r>
                <w:rPr>
                  <w:rFonts w:eastAsia="Times New Roman" w:cstheme="minorHAnsi"/>
                  <w:lang w:val="en-US"/>
                </w:rPr>
                <w:t>.</w:t>
              </w:r>
            </w:ins>
          </w:p>
          <w:p w14:paraId="2086793C" w14:textId="77777777" w:rsidR="00AE6EAF" w:rsidRPr="003F3F24" w:rsidRDefault="00AE6EAF">
            <w:pPr>
              <w:cnfStyle w:val="000000100000" w:firstRow="0" w:lastRow="0" w:firstColumn="0" w:lastColumn="0" w:oddVBand="0" w:evenVBand="0" w:oddHBand="1" w:evenHBand="0" w:firstRowFirstColumn="0" w:firstRowLastColumn="0" w:lastRowFirstColumn="0" w:lastRowLastColumn="0"/>
              <w:rPr>
                <w:ins w:id="159" w:author="Mark Huzevka" w:date="2023-03-16T11:43:00Z"/>
                <w:rFonts w:eastAsia="Times New Roman" w:cstheme="minorHAnsi"/>
                <w:lang w:val="en-US"/>
              </w:rPr>
            </w:pPr>
            <w:ins w:id="160" w:author="Mark Huzevka" w:date="2023-03-16T11:43:00Z">
              <w:r>
                <w:rPr>
                  <w:rFonts w:eastAsia="Times New Roman" w:cstheme="minorHAnsi"/>
                  <w:lang w:val="en-US"/>
                </w:rPr>
                <w:t>This form is not seen by the user.  The “</w:t>
              </w:r>
              <w:r w:rsidRPr="00FE56E1">
                <w:rPr>
                  <w:rFonts w:eastAsia="Times New Roman" w:cstheme="minorHAnsi"/>
                  <w:lang w:val="en-US"/>
                </w:rPr>
                <w:t>btnFinInternal</w:t>
              </w:r>
              <w:r>
                <w:rPr>
                  <w:rFonts w:eastAsia="Times New Roman" w:cstheme="minorHAnsi"/>
                  <w:lang w:val="en-US"/>
                </w:rPr>
                <w:t>” program stored in it is activated every time the user logs in and moves from screen to screen.  This program checks for ID=4, and completes the credit card payment which is PCI compliant, sends messages to the lender and the renter, and moves the ID to 5.  We would expect the developer to recommend a online credit card solution or develop the PCI compliant application or develop the automatic interface to this online credit card company.  We want all financial transactions made by the applications to integrate in real time with Quickbooks online.</w:t>
              </w:r>
            </w:ins>
          </w:p>
        </w:tc>
        <w:tc>
          <w:tcPr>
            <w:tcW w:w="2790" w:type="dxa"/>
          </w:tcPr>
          <w:p w14:paraId="61E5A885" w14:textId="77777777" w:rsidR="00AE6EAF" w:rsidRDefault="00AE6EAF">
            <w:pPr>
              <w:cnfStyle w:val="000000100000" w:firstRow="0" w:lastRow="0" w:firstColumn="0" w:lastColumn="0" w:oddVBand="0" w:evenVBand="0" w:oddHBand="1" w:evenHBand="0" w:firstRowFirstColumn="0" w:firstRowLastColumn="0" w:lastRowFirstColumn="0" w:lastRowLastColumn="0"/>
              <w:rPr>
                <w:ins w:id="161" w:author="Mark Huzevka" w:date="2023-03-16T11:43:00Z"/>
                <w:rFonts w:eastAsia="Times New Roman" w:cstheme="minorHAnsi"/>
                <w:color w:val="000000"/>
                <w:lang w:val="en-US"/>
              </w:rPr>
            </w:pPr>
            <w:ins w:id="162" w:author="Mark Huzevka" w:date="2023-03-16T11:43:00Z">
              <w:r>
                <w:rPr>
                  <w:rFonts w:eastAsia="Times New Roman" w:cstheme="minorHAnsi"/>
                  <w:color w:val="000000"/>
                  <w:lang w:val="en-US"/>
                </w:rPr>
                <w:t>tbl_Message</w:t>
              </w:r>
            </w:ins>
          </w:p>
          <w:p w14:paraId="427ED939" w14:textId="77777777" w:rsidR="00AE6EAF" w:rsidRPr="003F3F24" w:rsidRDefault="00AE6EAF">
            <w:pPr>
              <w:cnfStyle w:val="000000100000" w:firstRow="0" w:lastRow="0" w:firstColumn="0" w:lastColumn="0" w:oddVBand="0" w:evenVBand="0" w:oddHBand="1" w:evenHBand="0" w:firstRowFirstColumn="0" w:firstRowLastColumn="0" w:lastRowFirstColumn="0" w:lastRowLastColumn="0"/>
              <w:rPr>
                <w:ins w:id="163" w:author="Mark Huzevka" w:date="2023-03-16T11:43:00Z"/>
                <w:rFonts w:eastAsia="Times New Roman" w:cstheme="minorHAnsi"/>
                <w:color w:val="000000"/>
                <w:lang w:val="en-US"/>
              </w:rPr>
            </w:pPr>
            <w:ins w:id="164" w:author="Mark Huzevka" w:date="2023-03-16T11:43:00Z">
              <w:r>
                <w:rPr>
                  <w:rFonts w:eastAsia="Times New Roman" w:cstheme="minorHAnsi"/>
                  <w:color w:val="000000"/>
                  <w:lang w:val="en-US"/>
                </w:rPr>
                <w:t>tbl_transactions</w:t>
              </w:r>
            </w:ins>
          </w:p>
        </w:tc>
      </w:tr>
      <w:tr w:rsidR="00AE6EAF" w:rsidRPr="00E3251D" w14:paraId="6C867CE9" w14:textId="77777777">
        <w:trPr>
          <w:ins w:id="165" w:author="Mark Huzevka" w:date="2023-03-16T11:43:00Z"/>
        </w:trPr>
        <w:tc>
          <w:tcPr>
            <w:cnfStyle w:val="001000000000" w:firstRow="0" w:lastRow="0" w:firstColumn="1" w:lastColumn="0" w:oddVBand="0" w:evenVBand="0" w:oddHBand="0" w:evenHBand="0" w:firstRowFirstColumn="0" w:firstRowLastColumn="0" w:lastRowFirstColumn="0" w:lastRowLastColumn="0"/>
            <w:tcW w:w="540" w:type="dxa"/>
            <w:hideMark/>
          </w:tcPr>
          <w:p w14:paraId="6033910C" w14:textId="77777777" w:rsidR="00AE6EAF" w:rsidRPr="00E3251D" w:rsidRDefault="00AE6EAF">
            <w:pPr>
              <w:jc w:val="right"/>
              <w:rPr>
                <w:ins w:id="166" w:author="Mark Huzevka" w:date="2023-03-16T11:43:00Z"/>
                <w:rFonts w:ascii="Times New Roman" w:eastAsia="Times New Roman" w:hAnsi="Times New Roman" w:cs="Times New Roman"/>
                <w:sz w:val="24"/>
                <w:szCs w:val="24"/>
                <w:lang w:val="en-US"/>
              </w:rPr>
            </w:pPr>
            <w:ins w:id="167" w:author="Mark Huzevka" w:date="2023-03-16T11:43:00Z">
              <w:r w:rsidRPr="00E3251D">
                <w:rPr>
                  <w:rFonts w:ascii="Calibri" w:eastAsia="Times New Roman" w:hAnsi="Calibri" w:cs="Calibri"/>
                  <w:color w:val="000000"/>
                  <w:lang w:val="en-US"/>
                </w:rPr>
                <w:t>6</w:t>
              </w:r>
            </w:ins>
          </w:p>
        </w:tc>
        <w:tc>
          <w:tcPr>
            <w:tcW w:w="1705" w:type="dxa"/>
            <w:hideMark/>
          </w:tcPr>
          <w:p w14:paraId="355074EB" w14:textId="77777777" w:rsidR="00AE6EAF" w:rsidRPr="00E3251D" w:rsidRDefault="00AE6EAF">
            <w:pPr>
              <w:cnfStyle w:val="000000000000" w:firstRow="0" w:lastRow="0" w:firstColumn="0" w:lastColumn="0" w:oddVBand="0" w:evenVBand="0" w:oddHBand="0" w:evenHBand="0" w:firstRowFirstColumn="0" w:firstRowLastColumn="0" w:lastRowFirstColumn="0" w:lastRowLastColumn="0"/>
              <w:rPr>
                <w:ins w:id="168" w:author="Mark Huzevka" w:date="2023-03-16T11:43:00Z"/>
                <w:rFonts w:ascii="Times New Roman" w:eastAsia="Times New Roman" w:hAnsi="Times New Roman" w:cs="Times New Roman"/>
                <w:sz w:val="24"/>
                <w:szCs w:val="24"/>
                <w:lang w:val="en-US"/>
              </w:rPr>
            </w:pPr>
            <w:ins w:id="169" w:author="Mark Huzevka" w:date="2023-03-16T11:43:00Z">
              <w:r w:rsidRPr="00E3251D">
                <w:rPr>
                  <w:rFonts w:ascii="Calibri" w:eastAsia="Times New Roman" w:hAnsi="Calibri" w:cs="Calibri"/>
                  <w:color w:val="000000"/>
                  <w:lang w:val="en-US"/>
                </w:rPr>
                <w:t>I-Rent has received Payment from Credit Card Registered for Item</w:t>
              </w:r>
            </w:ins>
          </w:p>
        </w:tc>
        <w:tc>
          <w:tcPr>
            <w:tcW w:w="5850" w:type="dxa"/>
          </w:tcPr>
          <w:p w14:paraId="6AA22300" w14:textId="77777777" w:rsidR="00AE6EAF" w:rsidRDefault="00AE6EAF">
            <w:pPr>
              <w:cnfStyle w:val="000000000000" w:firstRow="0" w:lastRow="0" w:firstColumn="0" w:lastColumn="0" w:oddVBand="0" w:evenVBand="0" w:oddHBand="0" w:evenHBand="0" w:firstRowFirstColumn="0" w:firstRowLastColumn="0" w:lastRowFirstColumn="0" w:lastRowLastColumn="0"/>
              <w:rPr>
                <w:ins w:id="170" w:author="Mark Huzevka" w:date="2023-03-16T11:43:00Z"/>
                <w:rFonts w:eastAsia="Times New Roman" w:cstheme="minorHAnsi"/>
                <w:lang w:val="en-US"/>
              </w:rPr>
            </w:pPr>
            <w:ins w:id="171" w:author="Mark Huzevka" w:date="2023-03-16T11:43:00Z">
              <w:r w:rsidRPr="004117D8">
                <w:rPr>
                  <w:rFonts w:eastAsia="Times New Roman" w:cstheme="minorHAnsi"/>
                  <w:b/>
                  <w:bCs/>
                  <w:i/>
                  <w:iCs/>
                  <w:lang w:val="en-US"/>
                </w:rPr>
                <w:t>frm_Simulaton</w:t>
              </w:r>
              <w:r>
                <w:rPr>
                  <w:rFonts w:eastAsia="Times New Roman" w:cstheme="minorHAnsi"/>
                  <w:lang w:val="en-US"/>
                </w:rPr>
                <w:t>.</w:t>
              </w:r>
            </w:ins>
          </w:p>
          <w:p w14:paraId="6925A9B7" w14:textId="77777777" w:rsidR="00AE6EAF" w:rsidRDefault="00AE6EAF">
            <w:pPr>
              <w:cnfStyle w:val="000000000000" w:firstRow="0" w:lastRow="0" w:firstColumn="0" w:lastColumn="0" w:oddVBand="0" w:evenVBand="0" w:oddHBand="0" w:evenHBand="0" w:firstRowFirstColumn="0" w:firstRowLastColumn="0" w:lastRowFirstColumn="0" w:lastRowLastColumn="0"/>
              <w:rPr>
                <w:ins w:id="172" w:author="Mark Huzevka" w:date="2023-03-16T11:43:00Z"/>
                <w:rFonts w:eastAsia="Times New Roman" w:cstheme="minorHAnsi"/>
                <w:color w:val="000000"/>
                <w:lang w:val="en-US"/>
              </w:rPr>
            </w:pPr>
            <w:ins w:id="173" w:author="Mark Huzevka" w:date="2023-03-16T11:43:00Z">
              <w:r>
                <w:rPr>
                  <w:rFonts w:eastAsia="Times New Roman" w:cstheme="minorHAnsi"/>
                  <w:lang w:val="en-US"/>
                </w:rPr>
                <w:t>This form is not seen by the user.  The “</w:t>
              </w:r>
              <w:r w:rsidRPr="00FE56E1">
                <w:rPr>
                  <w:rFonts w:eastAsia="Times New Roman" w:cstheme="minorHAnsi"/>
                  <w:lang w:val="en-US"/>
                </w:rPr>
                <w:t>btnFinInternal</w:t>
              </w:r>
              <w:r>
                <w:rPr>
                  <w:rFonts w:eastAsia="Times New Roman" w:cstheme="minorHAnsi"/>
                  <w:lang w:val="en-US"/>
                </w:rPr>
                <w:t xml:space="preserve">” program stored in it is activated every time the user logs in and moves from screen to screen.  This program checks for ID=5, messages the Lender and Renter that payment has been </w:t>
              </w:r>
            </w:ins>
          </w:p>
          <w:p w14:paraId="64ECAED7" w14:textId="77777777" w:rsidR="00AE6EAF" w:rsidRDefault="00AE6EAF">
            <w:pPr>
              <w:cnfStyle w:val="000000000000" w:firstRow="0" w:lastRow="0" w:firstColumn="0" w:lastColumn="0" w:oddVBand="0" w:evenVBand="0" w:oddHBand="0" w:evenHBand="0" w:firstRowFirstColumn="0" w:firstRowLastColumn="0" w:lastRowFirstColumn="0" w:lastRowLastColumn="0"/>
              <w:rPr>
                <w:ins w:id="174" w:author="Mark Huzevka" w:date="2023-03-16T11:43:00Z"/>
                <w:rFonts w:eastAsia="Times New Roman" w:cstheme="minorHAnsi"/>
                <w:lang w:val="en-US"/>
              </w:rPr>
            </w:pPr>
            <w:ins w:id="175" w:author="Mark Huzevka" w:date="2023-03-16T11:43:00Z">
              <w:r>
                <w:rPr>
                  <w:rFonts w:eastAsia="Times New Roman" w:cstheme="minorHAnsi"/>
                  <w:lang w:val="en-US"/>
                </w:rPr>
                <w:t>received, and moves the ID to 6.</w:t>
              </w:r>
            </w:ins>
          </w:p>
          <w:p w14:paraId="66FC5461" w14:textId="77777777" w:rsidR="00AE6EAF" w:rsidRDefault="00AE6EAF">
            <w:pPr>
              <w:cnfStyle w:val="000000000000" w:firstRow="0" w:lastRow="0" w:firstColumn="0" w:lastColumn="0" w:oddVBand="0" w:evenVBand="0" w:oddHBand="0" w:evenHBand="0" w:firstRowFirstColumn="0" w:firstRowLastColumn="0" w:lastRowFirstColumn="0" w:lastRowLastColumn="0"/>
              <w:rPr>
                <w:ins w:id="176" w:author="Mark Huzevka" w:date="2023-03-16T11:43:00Z"/>
                <w:rFonts w:eastAsia="Times New Roman" w:cstheme="minorHAnsi"/>
                <w:lang w:val="en-US"/>
              </w:rPr>
            </w:pPr>
          </w:p>
          <w:p w14:paraId="793E0B1D" w14:textId="77777777" w:rsidR="00AE6EAF" w:rsidRDefault="00AE6EAF">
            <w:pPr>
              <w:cnfStyle w:val="000000000000" w:firstRow="0" w:lastRow="0" w:firstColumn="0" w:lastColumn="0" w:oddVBand="0" w:evenVBand="0" w:oddHBand="0" w:evenHBand="0" w:firstRowFirstColumn="0" w:firstRowLastColumn="0" w:lastRowFirstColumn="0" w:lastRowLastColumn="0"/>
              <w:rPr>
                <w:ins w:id="177" w:author="Mark Huzevka" w:date="2023-03-16T11:43:00Z"/>
                <w:rFonts w:eastAsia="Times New Roman" w:cstheme="minorHAnsi"/>
                <w:lang w:val="en-US"/>
              </w:rPr>
            </w:pPr>
            <w:ins w:id="178" w:author="Mark Huzevka" w:date="2023-03-16T11:43:00Z">
              <w:r>
                <w:rPr>
                  <w:rFonts w:eastAsia="Times New Roman" w:cstheme="minorHAnsi"/>
                  <w:lang w:val="en-US"/>
                </w:rPr>
                <w:t>This program checks for ID=6, and completes the financial ledger entries if they have not already been completed.  Note that if the lender is a business, then different entries are made in the financial ledger.  The program also checks to see if pickup and drop off reminders have been requested, if it is time to send them, and if they have been sent already, otherwise it sends the reminder messages as needed.</w:t>
              </w:r>
            </w:ins>
          </w:p>
          <w:p w14:paraId="5C3D5DBB" w14:textId="77777777" w:rsidR="00AE6EAF" w:rsidRDefault="00AE6EAF">
            <w:pPr>
              <w:cnfStyle w:val="000000000000" w:firstRow="0" w:lastRow="0" w:firstColumn="0" w:lastColumn="0" w:oddVBand="0" w:evenVBand="0" w:oddHBand="0" w:evenHBand="0" w:firstRowFirstColumn="0" w:firstRowLastColumn="0" w:lastRowFirstColumn="0" w:lastRowLastColumn="0"/>
              <w:rPr>
                <w:ins w:id="179" w:author="Mark Huzevka" w:date="2023-03-16T11:43:00Z"/>
                <w:rFonts w:eastAsia="Times New Roman" w:cstheme="minorHAnsi"/>
                <w:lang w:val="en-US"/>
              </w:rPr>
            </w:pPr>
          </w:p>
          <w:p w14:paraId="3941B510" w14:textId="77777777" w:rsidR="00AE6EAF" w:rsidRPr="003F3F24" w:rsidRDefault="00AE6EAF">
            <w:pPr>
              <w:cnfStyle w:val="000000000000" w:firstRow="0" w:lastRow="0" w:firstColumn="0" w:lastColumn="0" w:oddVBand="0" w:evenVBand="0" w:oddHBand="0" w:evenHBand="0" w:firstRowFirstColumn="0" w:firstRowLastColumn="0" w:lastRowFirstColumn="0" w:lastRowLastColumn="0"/>
              <w:rPr>
                <w:ins w:id="180" w:author="Mark Huzevka" w:date="2023-03-16T11:43:00Z"/>
                <w:rFonts w:eastAsia="Times New Roman" w:cstheme="minorHAnsi"/>
                <w:lang w:val="en-US"/>
              </w:rPr>
            </w:pPr>
            <w:ins w:id="181" w:author="Mark Huzevka" w:date="2023-03-16T11:43:00Z">
              <w:r>
                <w:rPr>
                  <w:rFonts w:eastAsia="Times New Roman" w:cstheme="minorHAnsi"/>
                  <w:lang w:val="en-US"/>
                </w:rPr>
                <w:t>If the lender is not a business, then NDR has received payment and rewards points are allocated to the renter.</w:t>
              </w:r>
            </w:ins>
          </w:p>
        </w:tc>
        <w:tc>
          <w:tcPr>
            <w:tcW w:w="2790" w:type="dxa"/>
          </w:tcPr>
          <w:p w14:paraId="28CBF065" w14:textId="77777777" w:rsidR="00AE6EAF" w:rsidRDefault="00AE6EAF">
            <w:pPr>
              <w:cnfStyle w:val="000000000000" w:firstRow="0" w:lastRow="0" w:firstColumn="0" w:lastColumn="0" w:oddVBand="0" w:evenVBand="0" w:oddHBand="0" w:evenHBand="0" w:firstRowFirstColumn="0" w:firstRowLastColumn="0" w:lastRowFirstColumn="0" w:lastRowLastColumn="0"/>
              <w:rPr>
                <w:ins w:id="182" w:author="Mark Huzevka" w:date="2023-03-16T11:43:00Z"/>
                <w:rFonts w:eastAsia="Times New Roman" w:cstheme="minorHAnsi"/>
                <w:color w:val="000000"/>
                <w:lang w:val="en-US"/>
              </w:rPr>
            </w:pPr>
            <w:ins w:id="183" w:author="Mark Huzevka" w:date="2023-03-16T11:43:00Z">
              <w:r>
                <w:rPr>
                  <w:rFonts w:eastAsia="Times New Roman" w:cstheme="minorHAnsi"/>
                  <w:color w:val="000000"/>
                  <w:lang w:val="en-US"/>
                </w:rPr>
                <w:t>tbl_Message</w:t>
              </w:r>
            </w:ins>
          </w:p>
          <w:p w14:paraId="32D21468" w14:textId="77777777" w:rsidR="00AE6EAF" w:rsidRDefault="00AE6EAF">
            <w:pPr>
              <w:cnfStyle w:val="000000000000" w:firstRow="0" w:lastRow="0" w:firstColumn="0" w:lastColumn="0" w:oddVBand="0" w:evenVBand="0" w:oddHBand="0" w:evenHBand="0" w:firstRowFirstColumn="0" w:firstRowLastColumn="0" w:lastRowFirstColumn="0" w:lastRowLastColumn="0"/>
              <w:rPr>
                <w:ins w:id="184" w:author="Mark Huzevka" w:date="2023-03-16T11:43:00Z"/>
                <w:rFonts w:eastAsia="Times New Roman" w:cstheme="minorHAnsi"/>
                <w:color w:val="000000"/>
                <w:lang w:val="en-US"/>
              </w:rPr>
            </w:pPr>
            <w:ins w:id="185" w:author="Mark Huzevka" w:date="2023-03-16T11:43:00Z">
              <w:r w:rsidRPr="003F47EC">
                <w:rPr>
                  <w:rFonts w:eastAsia="Times New Roman" w:cstheme="minorHAnsi"/>
                  <w:color w:val="000000"/>
                  <w:lang w:val="en-US"/>
                </w:rPr>
                <w:t>tbl_Transaction</w:t>
              </w:r>
            </w:ins>
          </w:p>
          <w:p w14:paraId="406598B9" w14:textId="77777777" w:rsidR="00AE6EAF" w:rsidRDefault="00AE6EAF">
            <w:pPr>
              <w:cnfStyle w:val="000000000000" w:firstRow="0" w:lastRow="0" w:firstColumn="0" w:lastColumn="0" w:oddVBand="0" w:evenVBand="0" w:oddHBand="0" w:evenHBand="0" w:firstRowFirstColumn="0" w:firstRowLastColumn="0" w:lastRowFirstColumn="0" w:lastRowLastColumn="0"/>
              <w:rPr>
                <w:ins w:id="186" w:author="Mark Huzevka" w:date="2023-03-16T11:43:00Z"/>
                <w:rFonts w:eastAsia="Times New Roman" w:cstheme="minorHAnsi"/>
                <w:color w:val="000000"/>
                <w:lang w:val="en-US"/>
              </w:rPr>
            </w:pPr>
            <w:ins w:id="187" w:author="Mark Huzevka" w:date="2023-03-16T11:43:00Z">
              <w:r>
                <w:rPr>
                  <w:rFonts w:eastAsia="Times New Roman" w:cstheme="minorHAnsi"/>
                  <w:color w:val="000000"/>
                  <w:lang w:val="en-US"/>
                </w:rPr>
                <w:t>tbl_LedgerFinancial</w:t>
              </w:r>
            </w:ins>
          </w:p>
          <w:p w14:paraId="14A0BADD" w14:textId="77777777" w:rsidR="00AE6EAF" w:rsidRDefault="00AE6EAF">
            <w:pPr>
              <w:cnfStyle w:val="000000000000" w:firstRow="0" w:lastRow="0" w:firstColumn="0" w:lastColumn="0" w:oddVBand="0" w:evenVBand="0" w:oddHBand="0" w:evenHBand="0" w:firstRowFirstColumn="0" w:firstRowLastColumn="0" w:lastRowFirstColumn="0" w:lastRowLastColumn="0"/>
              <w:rPr>
                <w:ins w:id="188" w:author="Mark Huzevka" w:date="2023-03-16T11:43:00Z"/>
                <w:rFonts w:eastAsia="Times New Roman" w:cstheme="minorHAnsi"/>
                <w:color w:val="000000"/>
                <w:lang w:val="en-US"/>
              </w:rPr>
            </w:pPr>
            <w:ins w:id="189" w:author="Mark Huzevka" w:date="2023-03-16T11:43:00Z">
              <w:r w:rsidRPr="00561BD8">
                <w:rPr>
                  <w:rFonts w:eastAsia="Times New Roman" w:cstheme="minorHAnsi"/>
                  <w:color w:val="000000"/>
                  <w:lang w:val="en-US"/>
                </w:rPr>
                <w:t>tbl_LedgerRewards</w:t>
              </w:r>
            </w:ins>
          </w:p>
          <w:p w14:paraId="752D78F6" w14:textId="77777777" w:rsidR="00AE6EAF" w:rsidRPr="003F3F24" w:rsidRDefault="00AE6EAF">
            <w:pPr>
              <w:cnfStyle w:val="000000000000" w:firstRow="0" w:lastRow="0" w:firstColumn="0" w:lastColumn="0" w:oddVBand="0" w:evenVBand="0" w:oddHBand="0" w:evenHBand="0" w:firstRowFirstColumn="0" w:firstRowLastColumn="0" w:lastRowFirstColumn="0" w:lastRowLastColumn="0"/>
              <w:rPr>
                <w:ins w:id="190" w:author="Mark Huzevka" w:date="2023-03-16T11:43:00Z"/>
                <w:rFonts w:eastAsia="Times New Roman" w:cstheme="minorHAnsi"/>
                <w:color w:val="000000"/>
                <w:lang w:val="en-US"/>
              </w:rPr>
            </w:pPr>
          </w:p>
        </w:tc>
      </w:tr>
      <w:tr w:rsidR="00AE6EAF" w:rsidRPr="00E3251D" w14:paraId="619A1D31" w14:textId="77777777">
        <w:trPr>
          <w:cnfStyle w:val="000000100000" w:firstRow="0" w:lastRow="0" w:firstColumn="0" w:lastColumn="0" w:oddVBand="0" w:evenVBand="0" w:oddHBand="1" w:evenHBand="0" w:firstRowFirstColumn="0" w:firstRowLastColumn="0" w:lastRowFirstColumn="0" w:lastRowLastColumn="0"/>
          <w:ins w:id="191" w:author="Mark Huzevka" w:date="2023-03-16T11:43:00Z"/>
        </w:trPr>
        <w:tc>
          <w:tcPr>
            <w:cnfStyle w:val="001000000000" w:firstRow="0" w:lastRow="0" w:firstColumn="1" w:lastColumn="0" w:oddVBand="0" w:evenVBand="0" w:oddHBand="0" w:evenHBand="0" w:firstRowFirstColumn="0" w:firstRowLastColumn="0" w:lastRowFirstColumn="0" w:lastRowLastColumn="0"/>
            <w:tcW w:w="540" w:type="dxa"/>
          </w:tcPr>
          <w:p w14:paraId="7E72E71C" w14:textId="77777777" w:rsidR="00AE6EAF" w:rsidRPr="00E3251D" w:rsidRDefault="00AE6EAF">
            <w:pPr>
              <w:jc w:val="right"/>
              <w:rPr>
                <w:ins w:id="192" w:author="Mark Huzevka" w:date="2023-03-16T11:43:00Z"/>
                <w:rFonts w:ascii="Calibri" w:eastAsia="Times New Roman" w:hAnsi="Calibri" w:cs="Calibri"/>
                <w:color w:val="000000"/>
                <w:lang w:val="en-US"/>
              </w:rPr>
            </w:pPr>
          </w:p>
        </w:tc>
        <w:tc>
          <w:tcPr>
            <w:tcW w:w="1705" w:type="dxa"/>
          </w:tcPr>
          <w:p w14:paraId="19190FBD" w14:textId="77777777" w:rsidR="00AE6EAF" w:rsidRPr="00E3251D" w:rsidRDefault="00AE6EAF">
            <w:pPr>
              <w:cnfStyle w:val="000000100000" w:firstRow="0" w:lastRow="0" w:firstColumn="0" w:lastColumn="0" w:oddVBand="0" w:evenVBand="0" w:oddHBand="1" w:evenHBand="0" w:firstRowFirstColumn="0" w:firstRowLastColumn="0" w:lastRowFirstColumn="0" w:lastRowLastColumn="0"/>
              <w:rPr>
                <w:ins w:id="193" w:author="Mark Huzevka" w:date="2023-03-16T11:43:00Z"/>
                <w:rFonts w:ascii="Calibri" w:eastAsia="Times New Roman" w:hAnsi="Calibri" w:cs="Calibri"/>
                <w:color w:val="000000"/>
                <w:lang w:val="en-US"/>
              </w:rPr>
            </w:pPr>
          </w:p>
        </w:tc>
        <w:tc>
          <w:tcPr>
            <w:tcW w:w="5850" w:type="dxa"/>
          </w:tcPr>
          <w:p w14:paraId="717D9528" w14:textId="77777777" w:rsidR="00AE6EAF" w:rsidRPr="00022E05" w:rsidRDefault="00AE6EAF">
            <w:pPr>
              <w:cnfStyle w:val="000000100000" w:firstRow="0" w:lastRow="0" w:firstColumn="0" w:lastColumn="0" w:oddVBand="0" w:evenVBand="0" w:oddHBand="1" w:evenHBand="0" w:firstRowFirstColumn="0" w:firstRowLastColumn="0" w:lastRowFirstColumn="0" w:lastRowLastColumn="0"/>
              <w:rPr>
                <w:ins w:id="194" w:author="Mark Huzevka" w:date="2023-03-16T11:43:00Z"/>
                <w:rFonts w:eastAsia="Times New Roman" w:cstheme="minorHAnsi"/>
                <w:lang w:val="en-US"/>
              </w:rPr>
            </w:pPr>
            <w:ins w:id="195" w:author="Mark Huzevka" w:date="2023-03-16T11:43:00Z">
              <w:r w:rsidRPr="00022E05">
                <w:rPr>
                  <w:rFonts w:eastAsia="Times New Roman" w:cstheme="minorHAnsi"/>
                  <w:b/>
                  <w:bCs/>
                  <w:i/>
                  <w:iCs/>
                  <w:lang w:val="en-US"/>
                </w:rPr>
                <w:t>frm_003_000_300 Product Pickup</w:t>
              </w:r>
              <w:r w:rsidRPr="00022E05">
                <w:rPr>
                  <w:rFonts w:eastAsia="Times New Roman" w:cstheme="minorHAnsi"/>
                  <w:lang w:val="en-US"/>
                </w:rPr>
                <w:t>.</w:t>
              </w:r>
            </w:ins>
          </w:p>
          <w:p w14:paraId="79D01504" w14:textId="77777777" w:rsidR="00AE6EAF" w:rsidRPr="003F3F24" w:rsidRDefault="00AE6EAF">
            <w:pPr>
              <w:cnfStyle w:val="000000100000" w:firstRow="0" w:lastRow="0" w:firstColumn="0" w:lastColumn="0" w:oddVBand="0" w:evenVBand="0" w:oddHBand="1" w:evenHBand="0" w:firstRowFirstColumn="0" w:firstRowLastColumn="0" w:lastRowFirstColumn="0" w:lastRowLastColumn="0"/>
              <w:rPr>
                <w:ins w:id="196" w:author="Mark Huzevka" w:date="2023-03-16T11:43:00Z"/>
                <w:rFonts w:eastAsia="Times New Roman" w:cstheme="minorHAnsi"/>
                <w:lang w:val="en-US"/>
              </w:rPr>
            </w:pPr>
            <w:ins w:id="197" w:author="Mark Huzevka" w:date="2023-03-16T11:43:00Z">
              <w:r w:rsidRPr="00022E05">
                <w:rPr>
                  <w:rFonts w:eastAsia="Times New Roman" w:cstheme="minorHAnsi"/>
                  <w:lang w:val="en-US"/>
                </w:rPr>
                <w:t>This form is accessed by both the lender and the renter and shows the product</w:t>
              </w:r>
              <w:r>
                <w:rPr>
                  <w:rFonts w:eastAsia="Times New Roman" w:cstheme="minorHAnsi"/>
                  <w:lang w:val="en-US"/>
                </w:rPr>
                <w:t>s that need</w:t>
              </w:r>
              <w:r w:rsidRPr="00022E05">
                <w:rPr>
                  <w:rFonts w:eastAsia="Times New Roman" w:cstheme="minorHAnsi"/>
                  <w:lang w:val="en-US"/>
                </w:rPr>
                <w:t xml:space="preserve"> to be picked up.  When a lender selects the product,</w:t>
              </w:r>
              <w:r>
                <w:rPr>
                  <w:rFonts w:eastAsia="Times New Roman" w:cstheme="minorHAnsi"/>
                  <w:lang w:val="en-US"/>
                </w:rPr>
                <w:t xml:space="preserve"> either </w:t>
              </w:r>
              <w:r w:rsidRPr="00022E05">
                <w:rPr>
                  <w:rFonts w:eastAsia="Times New Roman" w:cstheme="minorHAnsi"/>
                  <w:b/>
                  <w:bCs/>
                  <w:i/>
                  <w:iCs/>
                  <w:lang w:val="en-US"/>
                </w:rPr>
                <w:t>frm_003_400_000 Renter Pick-Up Confirmation</w:t>
              </w:r>
              <w:r w:rsidRPr="00022E05">
                <w:rPr>
                  <w:rFonts w:eastAsia="Times New Roman" w:cstheme="minorHAnsi"/>
                  <w:lang w:val="en-US"/>
                </w:rPr>
                <w:t xml:space="preserve"> is activated</w:t>
              </w:r>
              <w:r>
                <w:rPr>
                  <w:rFonts w:eastAsia="Times New Roman" w:cstheme="minorHAnsi"/>
                  <w:lang w:val="en-US"/>
                </w:rPr>
                <w:t xml:space="preserve"> or </w:t>
              </w:r>
              <w:r w:rsidRPr="008A0540">
                <w:rPr>
                  <w:rFonts w:eastAsia="Times New Roman" w:cstheme="minorHAnsi"/>
                  <w:b/>
                  <w:bCs/>
                  <w:i/>
                  <w:iCs/>
                  <w:lang w:val="en-US"/>
                </w:rPr>
                <w:t>frm_003_410_000 Lender Pick-Up Confirmation</w:t>
              </w:r>
              <w:r>
                <w:rPr>
                  <w:rFonts w:eastAsia="Times New Roman" w:cstheme="minorHAnsi"/>
                  <w:lang w:val="en-US"/>
                </w:rPr>
                <w:t xml:space="preserve"> is activated.</w:t>
              </w:r>
            </w:ins>
          </w:p>
        </w:tc>
        <w:tc>
          <w:tcPr>
            <w:tcW w:w="2790" w:type="dxa"/>
          </w:tcPr>
          <w:p w14:paraId="3EC33376" w14:textId="77777777" w:rsidR="00AE6EAF" w:rsidRDefault="00AE6EAF">
            <w:pPr>
              <w:cnfStyle w:val="000000100000" w:firstRow="0" w:lastRow="0" w:firstColumn="0" w:lastColumn="0" w:oddVBand="0" w:evenVBand="0" w:oddHBand="1" w:evenHBand="0" w:firstRowFirstColumn="0" w:firstRowLastColumn="0" w:lastRowFirstColumn="0" w:lastRowLastColumn="0"/>
              <w:rPr>
                <w:ins w:id="198" w:author="Mark Huzevka" w:date="2023-03-16T11:43:00Z"/>
                <w:rFonts w:eastAsia="Times New Roman" w:cstheme="minorHAnsi"/>
                <w:color w:val="000000"/>
                <w:lang w:val="en-US"/>
              </w:rPr>
            </w:pPr>
          </w:p>
        </w:tc>
      </w:tr>
      <w:tr w:rsidR="00AE6EAF" w:rsidRPr="00E3251D" w14:paraId="54BBC07E" w14:textId="77777777">
        <w:trPr>
          <w:ins w:id="199" w:author="Mark Huzevka" w:date="2023-03-16T11:43:00Z"/>
        </w:trPr>
        <w:tc>
          <w:tcPr>
            <w:cnfStyle w:val="001000000000" w:firstRow="0" w:lastRow="0" w:firstColumn="1" w:lastColumn="0" w:oddVBand="0" w:evenVBand="0" w:oddHBand="0" w:evenHBand="0" w:firstRowFirstColumn="0" w:firstRowLastColumn="0" w:lastRowFirstColumn="0" w:lastRowLastColumn="0"/>
            <w:tcW w:w="540" w:type="dxa"/>
            <w:hideMark/>
          </w:tcPr>
          <w:p w14:paraId="705ECD25" w14:textId="77777777" w:rsidR="00AE6EAF" w:rsidRPr="00E3251D" w:rsidRDefault="00AE6EAF">
            <w:pPr>
              <w:jc w:val="right"/>
              <w:rPr>
                <w:ins w:id="200" w:author="Mark Huzevka" w:date="2023-03-16T11:43:00Z"/>
                <w:rFonts w:ascii="Times New Roman" w:eastAsia="Times New Roman" w:hAnsi="Times New Roman" w:cs="Times New Roman"/>
                <w:sz w:val="24"/>
                <w:szCs w:val="24"/>
                <w:lang w:val="en-US"/>
              </w:rPr>
            </w:pPr>
            <w:ins w:id="201" w:author="Mark Huzevka" w:date="2023-03-16T11:43:00Z">
              <w:r w:rsidRPr="00E3251D">
                <w:rPr>
                  <w:rFonts w:ascii="Calibri" w:eastAsia="Times New Roman" w:hAnsi="Calibri" w:cs="Calibri"/>
                  <w:color w:val="000000"/>
                  <w:lang w:val="en-US"/>
                </w:rPr>
                <w:t>7</w:t>
              </w:r>
            </w:ins>
          </w:p>
        </w:tc>
        <w:tc>
          <w:tcPr>
            <w:tcW w:w="1705" w:type="dxa"/>
            <w:hideMark/>
          </w:tcPr>
          <w:p w14:paraId="7FF0F74E" w14:textId="77777777" w:rsidR="00AE6EAF" w:rsidRPr="00E3251D" w:rsidRDefault="00AE6EAF">
            <w:pPr>
              <w:cnfStyle w:val="000000000000" w:firstRow="0" w:lastRow="0" w:firstColumn="0" w:lastColumn="0" w:oddVBand="0" w:evenVBand="0" w:oddHBand="0" w:evenHBand="0" w:firstRowFirstColumn="0" w:firstRowLastColumn="0" w:lastRowFirstColumn="0" w:lastRowLastColumn="0"/>
              <w:rPr>
                <w:ins w:id="202" w:author="Mark Huzevka" w:date="2023-03-16T11:43:00Z"/>
                <w:rFonts w:ascii="Times New Roman" w:eastAsia="Times New Roman" w:hAnsi="Times New Roman" w:cs="Times New Roman"/>
                <w:sz w:val="24"/>
                <w:szCs w:val="24"/>
                <w:lang w:val="en-US"/>
              </w:rPr>
            </w:pPr>
            <w:ins w:id="203" w:author="Mark Huzevka" w:date="2023-03-16T11:43:00Z">
              <w:r w:rsidRPr="00E3251D">
                <w:rPr>
                  <w:rFonts w:ascii="Calibri" w:eastAsia="Times New Roman" w:hAnsi="Calibri" w:cs="Calibri"/>
                  <w:color w:val="000000"/>
                  <w:lang w:val="en-US"/>
                </w:rPr>
                <w:t>Renter has confirmed that product has been picked up</w:t>
              </w:r>
            </w:ins>
          </w:p>
        </w:tc>
        <w:tc>
          <w:tcPr>
            <w:tcW w:w="5850" w:type="dxa"/>
          </w:tcPr>
          <w:p w14:paraId="5A4C56B5" w14:textId="77777777" w:rsidR="00AE6EAF" w:rsidRPr="003F3F24" w:rsidRDefault="00AE6EAF">
            <w:pPr>
              <w:cnfStyle w:val="000000000000" w:firstRow="0" w:lastRow="0" w:firstColumn="0" w:lastColumn="0" w:oddVBand="0" w:evenVBand="0" w:oddHBand="0" w:evenHBand="0" w:firstRowFirstColumn="0" w:firstRowLastColumn="0" w:lastRowFirstColumn="0" w:lastRowLastColumn="0"/>
              <w:rPr>
                <w:ins w:id="204" w:author="Mark Huzevka" w:date="2023-03-16T11:43:00Z"/>
                <w:rFonts w:eastAsia="Times New Roman" w:cstheme="minorHAnsi"/>
                <w:lang w:val="en-US"/>
              </w:rPr>
            </w:pPr>
            <w:ins w:id="205" w:author="Mark Huzevka" w:date="2023-03-16T11:43:00Z">
              <w:r w:rsidRPr="00022E05">
                <w:rPr>
                  <w:rFonts w:eastAsia="Times New Roman" w:cstheme="minorHAnsi"/>
                  <w:b/>
                  <w:bCs/>
                  <w:i/>
                  <w:iCs/>
                  <w:lang w:val="en-US"/>
                </w:rPr>
                <w:t>frm_003_400_000 Renter Pick-Up Confirmation</w:t>
              </w:r>
              <w:r w:rsidRPr="00022E05">
                <w:rPr>
                  <w:rFonts w:eastAsia="Times New Roman" w:cstheme="minorHAnsi"/>
                  <w:lang w:val="en-US"/>
                </w:rPr>
                <w:t xml:space="preserve"> </w:t>
              </w:r>
              <w:r>
                <w:rPr>
                  <w:rFonts w:eastAsia="Times New Roman" w:cstheme="minorHAnsi"/>
                  <w:lang w:val="en-US"/>
                </w:rPr>
                <w:t>moves the transaction ID is changed from 6 to 7 or from 8 to 9.</w:t>
              </w:r>
            </w:ins>
          </w:p>
        </w:tc>
        <w:tc>
          <w:tcPr>
            <w:tcW w:w="2790" w:type="dxa"/>
          </w:tcPr>
          <w:p w14:paraId="3DA742D5" w14:textId="77777777" w:rsidR="00AE6EAF" w:rsidRPr="003F3F24" w:rsidRDefault="00AE6EAF">
            <w:pPr>
              <w:cnfStyle w:val="000000000000" w:firstRow="0" w:lastRow="0" w:firstColumn="0" w:lastColumn="0" w:oddVBand="0" w:evenVBand="0" w:oddHBand="0" w:evenHBand="0" w:firstRowFirstColumn="0" w:firstRowLastColumn="0" w:lastRowFirstColumn="0" w:lastRowLastColumn="0"/>
              <w:rPr>
                <w:ins w:id="206" w:author="Mark Huzevka" w:date="2023-03-16T11:43:00Z"/>
                <w:rFonts w:eastAsia="Times New Roman" w:cstheme="minorHAnsi"/>
                <w:color w:val="000000"/>
                <w:lang w:val="en-US"/>
              </w:rPr>
            </w:pPr>
            <w:ins w:id="207" w:author="Mark Huzevka" w:date="2023-03-16T11:43:00Z">
              <w:r w:rsidRPr="003F47EC">
                <w:rPr>
                  <w:rFonts w:eastAsia="Times New Roman" w:cstheme="minorHAnsi"/>
                  <w:color w:val="000000"/>
                  <w:lang w:val="en-US"/>
                </w:rPr>
                <w:t>tbl_Transaction</w:t>
              </w:r>
            </w:ins>
          </w:p>
        </w:tc>
      </w:tr>
      <w:tr w:rsidR="00AE6EAF" w:rsidRPr="00E3251D" w14:paraId="2E738D42" w14:textId="77777777">
        <w:trPr>
          <w:cnfStyle w:val="000000100000" w:firstRow="0" w:lastRow="0" w:firstColumn="0" w:lastColumn="0" w:oddVBand="0" w:evenVBand="0" w:oddHBand="1" w:evenHBand="0" w:firstRowFirstColumn="0" w:firstRowLastColumn="0" w:lastRowFirstColumn="0" w:lastRowLastColumn="0"/>
          <w:ins w:id="208" w:author="Mark Huzevka" w:date="2023-03-16T11:43:00Z"/>
        </w:trPr>
        <w:tc>
          <w:tcPr>
            <w:cnfStyle w:val="001000000000" w:firstRow="0" w:lastRow="0" w:firstColumn="1" w:lastColumn="0" w:oddVBand="0" w:evenVBand="0" w:oddHBand="0" w:evenHBand="0" w:firstRowFirstColumn="0" w:firstRowLastColumn="0" w:lastRowFirstColumn="0" w:lastRowLastColumn="0"/>
            <w:tcW w:w="540" w:type="dxa"/>
            <w:hideMark/>
          </w:tcPr>
          <w:p w14:paraId="41D476D1" w14:textId="77777777" w:rsidR="00AE6EAF" w:rsidRPr="00E3251D" w:rsidRDefault="00AE6EAF">
            <w:pPr>
              <w:jc w:val="right"/>
              <w:rPr>
                <w:ins w:id="209" w:author="Mark Huzevka" w:date="2023-03-16T11:43:00Z"/>
                <w:rFonts w:ascii="Times New Roman" w:eastAsia="Times New Roman" w:hAnsi="Times New Roman" w:cs="Times New Roman"/>
                <w:sz w:val="24"/>
                <w:szCs w:val="24"/>
                <w:lang w:val="en-US"/>
              </w:rPr>
            </w:pPr>
            <w:ins w:id="210" w:author="Mark Huzevka" w:date="2023-03-16T11:43:00Z">
              <w:r w:rsidRPr="00E3251D">
                <w:rPr>
                  <w:rFonts w:ascii="Calibri" w:eastAsia="Times New Roman" w:hAnsi="Calibri" w:cs="Calibri"/>
                  <w:color w:val="000000"/>
                  <w:lang w:val="en-US"/>
                </w:rPr>
                <w:t>8</w:t>
              </w:r>
            </w:ins>
          </w:p>
        </w:tc>
        <w:tc>
          <w:tcPr>
            <w:tcW w:w="1705" w:type="dxa"/>
            <w:hideMark/>
          </w:tcPr>
          <w:p w14:paraId="0EDF0FFD" w14:textId="77777777" w:rsidR="00AE6EAF" w:rsidRPr="00E3251D" w:rsidRDefault="00AE6EAF">
            <w:pPr>
              <w:cnfStyle w:val="000000100000" w:firstRow="0" w:lastRow="0" w:firstColumn="0" w:lastColumn="0" w:oddVBand="0" w:evenVBand="0" w:oddHBand="1" w:evenHBand="0" w:firstRowFirstColumn="0" w:firstRowLastColumn="0" w:lastRowFirstColumn="0" w:lastRowLastColumn="0"/>
              <w:rPr>
                <w:ins w:id="211" w:author="Mark Huzevka" w:date="2023-03-16T11:43:00Z"/>
                <w:rFonts w:ascii="Times New Roman" w:eastAsia="Times New Roman" w:hAnsi="Times New Roman" w:cs="Times New Roman"/>
                <w:sz w:val="24"/>
                <w:szCs w:val="24"/>
                <w:lang w:val="en-US"/>
              </w:rPr>
            </w:pPr>
            <w:ins w:id="212" w:author="Mark Huzevka" w:date="2023-03-16T11:43:00Z">
              <w:r w:rsidRPr="00E3251D">
                <w:rPr>
                  <w:rFonts w:ascii="Calibri" w:eastAsia="Times New Roman" w:hAnsi="Calibri" w:cs="Calibri"/>
                  <w:color w:val="000000"/>
                  <w:lang w:val="en-US"/>
                </w:rPr>
                <w:t>Lender has confirmed that product has been picked up</w:t>
              </w:r>
            </w:ins>
          </w:p>
        </w:tc>
        <w:tc>
          <w:tcPr>
            <w:tcW w:w="5850" w:type="dxa"/>
          </w:tcPr>
          <w:p w14:paraId="1E750B25" w14:textId="77777777" w:rsidR="00AE6EAF" w:rsidRPr="003F3F24" w:rsidRDefault="00AE6EAF">
            <w:pPr>
              <w:cnfStyle w:val="000000100000" w:firstRow="0" w:lastRow="0" w:firstColumn="0" w:lastColumn="0" w:oddVBand="0" w:evenVBand="0" w:oddHBand="1" w:evenHBand="0" w:firstRowFirstColumn="0" w:firstRowLastColumn="0" w:lastRowFirstColumn="0" w:lastRowLastColumn="0"/>
              <w:rPr>
                <w:ins w:id="213" w:author="Mark Huzevka" w:date="2023-03-16T11:43:00Z"/>
                <w:rFonts w:eastAsia="Times New Roman" w:cstheme="minorHAnsi"/>
                <w:lang w:val="en-US"/>
              </w:rPr>
            </w:pPr>
            <w:ins w:id="214" w:author="Mark Huzevka" w:date="2023-03-16T11:43:00Z">
              <w:r w:rsidRPr="008A0540">
                <w:rPr>
                  <w:rFonts w:eastAsia="Times New Roman" w:cstheme="minorHAnsi"/>
                  <w:b/>
                  <w:bCs/>
                  <w:i/>
                  <w:iCs/>
                  <w:lang w:val="en-US"/>
                </w:rPr>
                <w:t>frm_003_410_000 Lender Pick-Up Confirmation</w:t>
              </w:r>
              <w:r>
                <w:rPr>
                  <w:rFonts w:eastAsia="Times New Roman" w:cstheme="minorHAnsi"/>
                  <w:lang w:val="en-US"/>
                </w:rPr>
                <w:t xml:space="preserve"> moves the transaction from 6 to 8 or from 7 to 9.</w:t>
              </w:r>
            </w:ins>
          </w:p>
        </w:tc>
        <w:tc>
          <w:tcPr>
            <w:tcW w:w="2790" w:type="dxa"/>
          </w:tcPr>
          <w:p w14:paraId="0B3940B1" w14:textId="77777777" w:rsidR="00AE6EAF" w:rsidRPr="003F3F24" w:rsidRDefault="00AE6EAF">
            <w:pPr>
              <w:cnfStyle w:val="000000100000" w:firstRow="0" w:lastRow="0" w:firstColumn="0" w:lastColumn="0" w:oddVBand="0" w:evenVBand="0" w:oddHBand="1" w:evenHBand="0" w:firstRowFirstColumn="0" w:firstRowLastColumn="0" w:lastRowFirstColumn="0" w:lastRowLastColumn="0"/>
              <w:rPr>
                <w:ins w:id="215" w:author="Mark Huzevka" w:date="2023-03-16T11:43:00Z"/>
                <w:rFonts w:eastAsia="Times New Roman" w:cstheme="minorHAnsi"/>
                <w:color w:val="000000"/>
                <w:lang w:val="en-US"/>
              </w:rPr>
            </w:pPr>
            <w:ins w:id="216" w:author="Mark Huzevka" w:date="2023-03-16T11:43:00Z">
              <w:r w:rsidRPr="003F47EC">
                <w:rPr>
                  <w:rFonts w:eastAsia="Times New Roman" w:cstheme="minorHAnsi"/>
                  <w:color w:val="000000"/>
                  <w:lang w:val="en-US"/>
                </w:rPr>
                <w:t>tbl_Transaction</w:t>
              </w:r>
            </w:ins>
          </w:p>
        </w:tc>
      </w:tr>
      <w:tr w:rsidR="00AE6EAF" w:rsidRPr="00E3251D" w14:paraId="4DDB7E2D" w14:textId="77777777">
        <w:trPr>
          <w:ins w:id="217" w:author="Mark Huzevka" w:date="2023-03-16T11:43:00Z"/>
        </w:trPr>
        <w:tc>
          <w:tcPr>
            <w:cnfStyle w:val="001000000000" w:firstRow="0" w:lastRow="0" w:firstColumn="1" w:lastColumn="0" w:oddVBand="0" w:evenVBand="0" w:oddHBand="0" w:evenHBand="0" w:firstRowFirstColumn="0" w:firstRowLastColumn="0" w:lastRowFirstColumn="0" w:lastRowLastColumn="0"/>
            <w:tcW w:w="540" w:type="dxa"/>
            <w:hideMark/>
          </w:tcPr>
          <w:p w14:paraId="21FEF758" w14:textId="77777777" w:rsidR="00AE6EAF" w:rsidRPr="00E3251D" w:rsidRDefault="00AE6EAF">
            <w:pPr>
              <w:jc w:val="right"/>
              <w:rPr>
                <w:ins w:id="218" w:author="Mark Huzevka" w:date="2023-03-16T11:43:00Z"/>
                <w:rFonts w:ascii="Times New Roman" w:eastAsia="Times New Roman" w:hAnsi="Times New Roman" w:cs="Times New Roman"/>
                <w:sz w:val="24"/>
                <w:szCs w:val="24"/>
                <w:lang w:val="en-US"/>
              </w:rPr>
            </w:pPr>
            <w:ins w:id="219" w:author="Mark Huzevka" w:date="2023-03-16T11:43:00Z">
              <w:r w:rsidRPr="00E3251D">
                <w:rPr>
                  <w:rFonts w:ascii="Calibri" w:eastAsia="Times New Roman" w:hAnsi="Calibri" w:cs="Calibri"/>
                  <w:color w:val="000000"/>
                  <w:lang w:val="en-US"/>
                </w:rPr>
                <w:t>9</w:t>
              </w:r>
            </w:ins>
          </w:p>
        </w:tc>
        <w:tc>
          <w:tcPr>
            <w:tcW w:w="1705" w:type="dxa"/>
            <w:hideMark/>
          </w:tcPr>
          <w:p w14:paraId="4D63A0B1" w14:textId="77777777" w:rsidR="00AE6EAF" w:rsidRPr="00E3251D" w:rsidRDefault="00AE6EAF">
            <w:pPr>
              <w:cnfStyle w:val="000000000000" w:firstRow="0" w:lastRow="0" w:firstColumn="0" w:lastColumn="0" w:oddVBand="0" w:evenVBand="0" w:oddHBand="0" w:evenHBand="0" w:firstRowFirstColumn="0" w:firstRowLastColumn="0" w:lastRowFirstColumn="0" w:lastRowLastColumn="0"/>
              <w:rPr>
                <w:ins w:id="220" w:author="Mark Huzevka" w:date="2023-03-16T11:43:00Z"/>
                <w:rFonts w:ascii="Times New Roman" w:eastAsia="Times New Roman" w:hAnsi="Times New Roman" w:cs="Times New Roman"/>
                <w:sz w:val="24"/>
                <w:szCs w:val="24"/>
                <w:lang w:val="en-US"/>
              </w:rPr>
            </w:pPr>
            <w:ins w:id="221" w:author="Mark Huzevka" w:date="2023-03-16T11:43:00Z">
              <w:r w:rsidRPr="00E3251D">
                <w:rPr>
                  <w:rFonts w:ascii="Calibri" w:eastAsia="Times New Roman" w:hAnsi="Calibri" w:cs="Calibri"/>
                  <w:color w:val="000000"/>
                  <w:lang w:val="en-US"/>
                </w:rPr>
                <w:t>Both Renter and Lender have confirmed that product has been picked up</w:t>
              </w:r>
            </w:ins>
          </w:p>
        </w:tc>
        <w:tc>
          <w:tcPr>
            <w:tcW w:w="5850" w:type="dxa"/>
          </w:tcPr>
          <w:p w14:paraId="02188936" w14:textId="77777777" w:rsidR="00AE6EAF" w:rsidRDefault="00AE6EAF">
            <w:pPr>
              <w:cnfStyle w:val="000000000000" w:firstRow="0" w:lastRow="0" w:firstColumn="0" w:lastColumn="0" w:oddVBand="0" w:evenVBand="0" w:oddHBand="0" w:evenHBand="0" w:firstRowFirstColumn="0" w:firstRowLastColumn="0" w:lastRowFirstColumn="0" w:lastRowLastColumn="0"/>
              <w:rPr>
                <w:ins w:id="222" w:author="Mark Huzevka" w:date="2023-03-16T11:43:00Z"/>
                <w:rFonts w:eastAsia="Times New Roman" w:cstheme="minorHAnsi"/>
                <w:lang w:val="en-US"/>
              </w:rPr>
            </w:pPr>
            <w:ins w:id="223" w:author="Mark Huzevka" w:date="2023-03-16T11:43:00Z">
              <w:r w:rsidRPr="00777B3C">
                <w:rPr>
                  <w:rFonts w:eastAsia="Times New Roman" w:cstheme="minorHAnsi"/>
                  <w:b/>
                  <w:i/>
                  <w:lang w:val="en-US"/>
                </w:rPr>
                <w:t>frm_003_000_400 Product Return</w:t>
              </w:r>
              <w:r>
                <w:rPr>
                  <w:rFonts w:eastAsia="Times New Roman" w:cstheme="minorHAnsi"/>
                  <w:lang w:val="en-US"/>
                </w:rPr>
                <w:t xml:space="preserve"> display all of the product that need to be returned for the renter or lender that is logged in.  Selecting one of them brings up </w:t>
              </w:r>
              <w:r w:rsidRPr="00777B3C">
                <w:rPr>
                  <w:rFonts w:eastAsia="Times New Roman" w:cstheme="minorHAnsi"/>
                  <w:b/>
                  <w:bCs/>
                  <w:i/>
                  <w:iCs/>
                  <w:lang w:val="en-US"/>
                </w:rPr>
                <w:t>frm_003_000_410 Product Return Details</w:t>
              </w:r>
              <w:r>
                <w:rPr>
                  <w:rFonts w:eastAsia="Times New Roman" w:cstheme="minorHAnsi"/>
                  <w:lang w:val="en-US"/>
                </w:rPr>
                <w:t xml:space="preserve">.  If a lender selects, then </w:t>
              </w:r>
              <w:r w:rsidRPr="009E5F1B">
                <w:rPr>
                  <w:rFonts w:eastAsia="Times New Roman" w:cstheme="minorHAnsi"/>
                  <w:b/>
                  <w:i/>
                  <w:lang w:val="en-US"/>
                </w:rPr>
                <w:t>frm_003_410_000 Lender Pick-up Confirmation</w:t>
              </w:r>
              <w:r>
                <w:rPr>
                  <w:rFonts w:eastAsia="Times New Roman" w:cstheme="minorHAnsi"/>
                  <w:lang w:val="en-US"/>
                </w:rPr>
                <w:t xml:space="preserve"> is activated.  If a renter selects, then </w:t>
              </w:r>
              <w:r w:rsidRPr="00F969FB">
                <w:rPr>
                  <w:rFonts w:eastAsia="Times New Roman" w:cstheme="minorHAnsi"/>
                  <w:b/>
                  <w:i/>
                  <w:lang w:val="en-US"/>
                </w:rPr>
                <w:t>frm_003_400_000 Renter Confirmation</w:t>
              </w:r>
              <w:r>
                <w:rPr>
                  <w:rFonts w:eastAsia="Times New Roman" w:cstheme="minorHAnsi"/>
                  <w:lang w:val="en-US"/>
                </w:rPr>
                <w:t xml:space="preserve"> is activated.</w:t>
              </w:r>
            </w:ins>
          </w:p>
          <w:p w14:paraId="0254871B" w14:textId="77777777" w:rsidR="00AE6EAF" w:rsidRDefault="00AE6EAF">
            <w:pPr>
              <w:cnfStyle w:val="000000000000" w:firstRow="0" w:lastRow="0" w:firstColumn="0" w:lastColumn="0" w:oddVBand="0" w:evenVBand="0" w:oddHBand="0" w:evenHBand="0" w:firstRowFirstColumn="0" w:firstRowLastColumn="0" w:lastRowFirstColumn="0" w:lastRowLastColumn="0"/>
              <w:rPr>
                <w:ins w:id="224" w:author="Mark Huzevka" w:date="2023-03-16T11:43:00Z"/>
                <w:rFonts w:eastAsia="Times New Roman" w:cstheme="minorHAnsi"/>
                <w:lang w:val="en-US"/>
              </w:rPr>
            </w:pPr>
          </w:p>
          <w:p w14:paraId="7FCFC9E9" w14:textId="77777777" w:rsidR="00AE6EAF" w:rsidRPr="003F3F24" w:rsidRDefault="00AE6EAF">
            <w:pPr>
              <w:cnfStyle w:val="000000000000" w:firstRow="0" w:lastRow="0" w:firstColumn="0" w:lastColumn="0" w:oddVBand="0" w:evenVBand="0" w:oddHBand="0" w:evenHBand="0" w:firstRowFirstColumn="0" w:firstRowLastColumn="0" w:lastRowFirstColumn="0" w:lastRowLastColumn="0"/>
              <w:rPr>
                <w:ins w:id="225" w:author="Mark Huzevka" w:date="2023-03-16T11:43:00Z"/>
                <w:rFonts w:eastAsia="Times New Roman" w:cstheme="minorHAnsi"/>
                <w:lang w:val="en-US"/>
              </w:rPr>
            </w:pPr>
            <w:ins w:id="226" w:author="Mark Huzevka" w:date="2023-03-16T11:43:00Z">
              <w:r>
                <w:rPr>
                  <w:rFonts w:eastAsia="Times New Roman" w:cstheme="minorHAnsi"/>
                  <w:lang w:val="en-US"/>
                </w:rPr>
                <w:t>The possession ID on the product is changed to the renter.</w:t>
              </w:r>
            </w:ins>
          </w:p>
        </w:tc>
        <w:tc>
          <w:tcPr>
            <w:tcW w:w="2790" w:type="dxa"/>
          </w:tcPr>
          <w:p w14:paraId="6181DBD6" w14:textId="77777777" w:rsidR="00AE6EAF" w:rsidRPr="003F3F24" w:rsidRDefault="00AE6EAF">
            <w:pPr>
              <w:cnfStyle w:val="000000000000" w:firstRow="0" w:lastRow="0" w:firstColumn="0" w:lastColumn="0" w:oddVBand="0" w:evenVBand="0" w:oddHBand="0" w:evenHBand="0" w:firstRowFirstColumn="0" w:firstRowLastColumn="0" w:lastRowFirstColumn="0" w:lastRowLastColumn="0"/>
              <w:rPr>
                <w:ins w:id="227" w:author="Mark Huzevka" w:date="2023-03-16T11:43:00Z"/>
                <w:rFonts w:eastAsia="Times New Roman" w:cstheme="minorHAnsi"/>
                <w:color w:val="000000"/>
                <w:lang w:val="en-US"/>
              </w:rPr>
            </w:pPr>
          </w:p>
        </w:tc>
      </w:tr>
      <w:tr w:rsidR="00AE6EAF" w:rsidRPr="00E3251D" w14:paraId="474AD259" w14:textId="77777777">
        <w:trPr>
          <w:cnfStyle w:val="000000100000" w:firstRow="0" w:lastRow="0" w:firstColumn="0" w:lastColumn="0" w:oddVBand="0" w:evenVBand="0" w:oddHBand="1" w:evenHBand="0" w:firstRowFirstColumn="0" w:firstRowLastColumn="0" w:lastRowFirstColumn="0" w:lastRowLastColumn="0"/>
          <w:ins w:id="228" w:author="Mark Huzevka" w:date="2023-03-16T11:43:00Z"/>
        </w:trPr>
        <w:tc>
          <w:tcPr>
            <w:cnfStyle w:val="001000000000" w:firstRow="0" w:lastRow="0" w:firstColumn="1" w:lastColumn="0" w:oddVBand="0" w:evenVBand="0" w:oddHBand="0" w:evenHBand="0" w:firstRowFirstColumn="0" w:firstRowLastColumn="0" w:lastRowFirstColumn="0" w:lastRowLastColumn="0"/>
            <w:tcW w:w="540" w:type="dxa"/>
            <w:hideMark/>
          </w:tcPr>
          <w:p w14:paraId="78847197" w14:textId="77777777" w:rsidR="00AE6EAF" w:rsidRPr="00E3251D" w:rsidRDefault="00AE6EAF">
            <w:pPr>
              <w:jc w:val="right"/>
              <w:rPr>
                <w:ins w:id="229" w:author="Mark Huzevka" w:date="2023-03-16T11:43:00Z"/>
                <w:rFonts w:ascii="Times New Roman" w:eastAsia="Times New Roman" w:hAnsi="Times New Roman" w:cs="Times New Roman"/>
                <w:sz w:val="24"/>
                <w:szCs w:val="24"/>
                <w:lang w:val="en-US"/>
              </w:rPr>
            </w:pPr>
            <w:ins w:id="230" w:author="Mark Huzevka" w:date="2023-03-16T11:43:00Z">
              <w:r w:rsidRPr="00E3251D">
                <w:rPr>
                  <w:rFonts w:ascii="Calibri" w:eastAsia="Times New Roman" w:hAnsi="Calibri" w:cs="Calibri"/>
                  <w:color w:val="000000"/>
                  <w:lang w:val="en-US"/>
                </w:rPr>
                <w:t>10</w:t>
              </w:r>
            </w:ins>
          </w:p>
        </w:tc>
        <w:tc>
          <w:tcPr>
            <w:tcW w:w="1705" w:type="dxa"/>
            <w:hideMark/>
          </w:tcPr>
          <w:p w14:paraId="0C06A79E" w14:textId="77777777" w:rsidR="00AE6EAF" w:rsidRPr="00E3251D" w:rsidRDefault="00AE6EAF">
            <w:pPr>
              <w:cnfStyle w:val="000000100000" w:firstRow="0" w:lastRow="0" w:firstColumn="0" w:lastColumn="0" w:oddVBand="0" w:evenVBand="0" w:oddHBand="1" w:evenHBand="0" w:firstRowFirstColumn="0" w:firstRowLastColumn="0" w:lastRowFirstColumn="0" w:lastRowLastColumn="0"/>
              <w:rPr>
                <w:ins w:id="231" w:author="Mark Huzevka" w:date="2023-03-16T11:43:00Z"/>
                <w:rFonts w:ascii="Times New Roman" w:eastAsia="Times New Roman" w:hAnsi="Times New Roman" w:cs="Times New Roman"/>
                <w:sz w:val="24"/>
                <w:szCs w:val="24"/>
                <w:lang w:val="en-US"/>
              </w:rPr>
            </w:pPr>
            <w:ins w:id="232" w:author="Mark Huzevka" w:date="2023-03-16T11:43:00Z">
              <w:r w:rsidRPr="00E3251D">
                <w:rPr>
                  <w:rFonts w:ascii="Calibri" w:eastAsia="Times New Roman" w:hAnsi="Calibri" w:cs="Calibri"/>
                  <w:color w:val="000000"/>
                  <w:lang w:val="en-US"/>
                </w:rPr>
                <w:t>Renter has confirmed that the product has been returned</w:t>
              </w:r>
            </w:ins>
          </w:p>
        </w:tc>
        <w:tc>
          <w:tcPr>
            <w:tcW w:w="5850" w:type="dxa"/>
          </w:tcPr>
          <w:p w14:paraId="76591251" w14:textId="77777777" w:rsidR="00AE6EAF" w:rsidRPr="003F3F24" w:rsidRDefault="00AE6EAF">
            <w:pPr>
              <w:cnfStyle w:val="000000100000" w:firstRow="0" w:lastRow="0" w:firstColumn="0" w:lastColumn="0" w:oddVBand="0" w:evenVBand="0" w:oddHBand="1" w:evenHBand="0" w:firstRowFirstColumn="0" w:firstRowLastColumn="0" w:lastRowFirstColumn="0" w:lastRowLastColumn="0"/>
              <w:rPr>
                <w:ins w:id="233" w:author="Mark Huzevka" w:date="2023-03-16T11:43:00Z"/>
                <w:rFonts w:eastAsia="Times New Roman" w:cstheme="minorHAnsi"/>
                <w:lang w:val="en-US"/>
              </w:rPr>
            </w:pPr>
            <w:ins w:id="234" w:author="Mark Huzevka" w:date="2023-03-16T11:43:00Z">
              <w:r w:rsidRPr="00F969FB">
                <w:rPr>
                  <w:rFonts w:eastAsia="Times New Roman" w:cstheme="minorHAnsi"/>
                  <w:b/>
                  <w:bCs/>
                  <w:i/>
                  <w:iCs/>
                  <w:lang w:val="en-US"/>
                </w:rPr>
                <w:t>frm_003_400_000 Renter Confirmation</w:t>
              </w:r>
              <w:r>
                <w:rPr>
                  <w:rFonts w:eastAsia="Times New Roman" w:cstheme="minorHAnsi"/>
                  <w:lang w:val="en-US"/>
                </w:rPr>
                <w:t xml:space="preserve"> moves the transaction ID from 9 to 10 or 11 to 12 and the possession ID for the product is changed to the lender..</w:t>
              </w:r>
            </w:ins>
          </w:p>
        </w:tc>
        <w:tc>
          <w:tcPr>
            <w:tcW w:w="2790" w:type="dxa"/>
          </w:tcPr>
          <w:p w14:paraId="522096ED" w14:textId="77777777" w:rsidR="00AE6EAF" w:rsidRPr="003F3F24" w:rsidRDefault="00AE6EAF">
            <w:pPr>
              <w:cnfStyle w:val="000000100000" w:firstRow="0" w:lastRow="0" w:firstColumn="0" w:lastColumn="0" w:oddVBand="0" w:evenVBand="0" w:oddHBand="1" w:evenHBand="0" w:firstRowFirstColumn="0" w:firstRowLastColumn="0" w:lastRowFirstColumn="0" w:lastRowLastColumn="0"/>
              <w:rPr>
                <w:ins w:id="235" w:author="Mark Huzevka" w:date="2023-03-16T11:43:00Z"/>
                <w:rFonts w:eastAsia="Times New Roman" w:cstheme="minorHAnsi"/>
                <w:color w:val="000000"/>
                <w:lang w:val="en-US"/>
              </w:rPr>
            </w:pPr>
            <w:ins w:id="236" w:author="Mark Huzevka" w:date="2023-03-16T11:43:00Z">
              <w:r w:rsidRPr="003F47EC">
                <w:rPr>
                  <w:rFonts w:eastAsia="Times New Roman" w:cstheme="minorHAnsi"/>
                  <w:color w:val="000000"/>
                  <w:lang w:val="en-US"/>
                </w:rPr>
                <w:t>tbl_Transaction</w:t>
              </w:r>
            </w:ins>
          </w:p>
        </w:tc>
      </w:tr>
      <w:tr w:rsidR="00AE6EAF" w:rsidRPr="00E3251D" w14:paraId="112C5E2C" w14:textId="77777777">
        <w:trPr>
          <w:ins w:id="237" w:author="Mark Huzevka" w:date="2023-03-16T11:43:00Z"/>
        </w:trPr>
        <w:tc>
          <w:tcPr>
            <w:cnfStyle w:val="001000000000" w:firstRow="0" w:lastRow="0" w:firstColumn="1" w:lastColumn="0" w:oddVBand="0" w:evenVBand="0" w:oddHBand="0" w:evenHBand="0" w:firstRowFirstColumn="0" w:firstRowLastColumn="0" w:lastRowFirstColumn="0" w:lastRowLastColumn="0"/>
            <w:tcW w:w="540" w:type="dxa"/>
            <w:hideMark/>
          </w:tcPr>
          <w:p w14:paraId="1C74686A" w14:textId="77777777" w:rsidR="00AE6EAF" w:rsidRPr="00E3251D" w:rsidRDefault="00AE6EAF">
            <w:pPr>
              <w:jc w:val="right"/>
              <w:rPr>
                <w:ins w:id="238" w:author="Mark Huzevka" w:date="2023-03-16T11:43:00Z"/>
                <w:rFonts w:ascii="Times New Roman" w:eastAsia="Times New Roman" w:hAnsi="Times New Roman" w:cs="Times New Roman"/>
                <w:sz w:val="24"/>
                <w:szCs w:val="24"/>
                <w:lang w:val="en-US"/>
              </w:rPr>
            </w:pPr>
            <w:ins w:id="239" w:author="Mark Huzevka" w:date="2023-03-16T11:43:00Z">
              <w:r w:rsidRPr="00E3251D">
                <w:rPr>
                  <w:rFonts w:ascii="Calibri" w:eastAsia="Times New Roman" w:hAnsi="Calibri" w:cs="Calibri"/>
                  <w:color w:val="000000"/>
                  <w:lang w:val="en-US"/>
                </w:rPr>
                <w:t>11</w:t>
              </w:r>
            </w:ins>
          </w:p>
        </w:tc>
        <w:tc>
          <w:tcPr>
            <w:tcW w:w="1705" w:type="dxa"/>
            <w:hideMark/>
          </w:tcPr>
          <w:p w14:paraId="38D67A4F" w14:textId="77777777" w:rsidR="00AE6EAF" w:rsidRPr="00E3251D" w:rsidRDefault="00AE6EAF">
            <w:pPr>
              <w:cnfStyle w:val="000000000000" w:firstRow="0" w:lastRow="0" w:firstColumn="0" w:lastColumn="0" w:oddVBand="0" w:evenVBand="0" w:oddHBand="0" w:evenHBand="0" w:firstRowFirstColumn="0" w:firstRowLastColumn="0" w:lastRowFirstColumn="0" w:lastRowLastColumn="0"/>
              <w:rPr>
                <w:ins w:id="240" w:author="Mark Huzevka" w:date="2023-03-16T11:43:00Z"/>
                <w:rFonts w:ascii="Times New Roman" w:eastAsia="Times New Roman" w:hAnsi="Times New Roman" w:cs="Times New Roman"/>
                <w:sz w:val="24"/>
                <w:szCs w:val="24"/>
                <w:lang w:val="en-US"/>
              </w:rPr>
            </w:pPr>
            <w:ins w:id="241" w:author="Mark Huzevka" w:date="2023-03-16T11:43:00Z">
              <w:r w:rsidRPr="00E3251D">
                <w:rPr>
                  <w:rFonts w:ascii="Calibri" w:eastAsia="Times New Roman" w:hAnsi="Calibri" w:cs="Calibri"/>
                  <w:color w:val="000000"/>
                  <w:lang w:val="en-US"/>
                </w:rPr>
                <w:t>Lender has confirmed that the product has been returned</w:t>
              </w:r>
            </w:ins>
          </w:p>
        </w:tc>
        <w:tc>
          <w:tcPr>
            <w:tcW w:w="5850" w:type="dxa"/>
          </w:tcPr>
          <w:p w14:paraId="171EED56" w14:textId="77777777" w:rsidR="00AE6EAF" w:rsidRPr="003F3F24" w:rsidRDefault="00AE6EAF">
            <w:pPr>
              <w:cnfStyle w:val="000000000000" w:firstRow="0" w:lastRow="0" w:firstColumn="0" w:lastColumn="0" w:oddVBand="0" w:evenVBand="0" w:oddHBand="0" w:evenHBand="0" w:firstRowFirstColumn="0" w:firstRowLastColumn="0" w:lastRowFirstColumn="0" w:lastRowLastColumn="0"/>
              <w:rPr>
                <w:ins w:id="242" w:author="Mark Huzevka" w:date="2023-03-16T11:43:00Z"/>
                <w:rFonts w:eastAsia="Times New Roman" w:cstheme="minorHAnsi"/>
                <w:lang w:val="en-US"/>
              </w:rPr>
            </w:pPr>
            <w:ins w:id="243" w:author="Mark Huzevka" w:date="2023-03-16T11:43:00Z">
              <w:r w:rsidRPr="009E5F1B">
                <w:rPr>
                  <w:rFonts w:eastAsia="Times New Roman" w:cstheme="minorHAnsi"/>
                  <w:b/>
                  <w:bCs/>
                  <w:i/>
                  <w:iCs/>
                  <w:lang w:val="en-US"/>
                </w:rPr>
                <w:t>frm_003_410_000 Lender Pick-up Confirmation</w:t>
              </w:r>
              <w:r>
                <w:rPr>
                  <w:rFonts w:eastAsia="Times New Roman" w:cstheme="minorHAnsi"/>
                  <w:lang w:val="en-US"/>
                </w:rPr>
                <w:t xml:space="preserve"> moves the transaction ID from 9 to 11 or 10 to 12 and the possession ID for the product is changed to the lender..</w:t>
              </w:r>
            </w:ins>
          </w:p>
        </w:tc>
        <w:tc>
          <w:tcPr>
            <w:tcW w:w="2790" w:type="dxa"/>
          </w:tcPr>
          <w:p w14:paraId="1883BE68" w14:textId="77777777" w:rsidR="00AE6EAF" w:rsidRPr="003F3F24" w:rsidRDefault="00AE6EAF">
            <w:pPr>
              <w:cnfStyle w:val="000000000000" w:firstRow="0" w:lastRow="0" w:firstColumn="0" w:lastColumn="0" w:oddVBand="0" w:evenVBand="0" w:oddHBand="0" w:evenHBand="0" w:firstRowFirstColumn="0" w:firstRowLastColumn="0" w:lastRowFirstColumn="0" w:lastRowLastColumn="0"/>
              <w:rPr>
                <w:ins w:id="244" w:author="Mark Huzevka" w:date="2023-03-16T11:43:00Z"/>
                <w:rFonts w:eastAsia="Times New Roman" w:cstheme="minorHAnsi"/>
                <w:color w:val="000000"/>
                <w:lang w:val="en-US"/>
              </w:rPr>
            </w:pPr>
            <w:ins w:id="245" w:author="Mark Huzevka" w:date="2023-03-16T11:43:00Z">
              <w:r w:rsidRPr="003F47EC">
                <w:rPr>
                  <w:rFonts w:eastAsia="Times New Roman" w:cstheme="minorHAnsi"/>
                  <w:color w:val="000000"/>
                  <w:lang w:val="en-US"/>
                </w:rPr>
                <w:t>tbl_Transaction</w:t>
              </w:r>
            </w:ins>
          </w:p>
        </w:tc>
      </w:tr>
      <w:tr w:rsidR="00AE6EAF" w:rsidRPr="00E3251D" w14:paraId="2D2B62DF" w14:textId="77777777">
        <w:trPr>
          <w:cnfStyle w:val="000000100000" w:firstRow="0" w:lastRow="0" w:firstColumn="0" w:lastColumn="0" w:oddVBand="0" w:evenVBand="0" w:oddHBand="1" w:evenHBand="0" w:firstRowFirstColumn="0" w:firstRowLastColumn="0" w:lastRowFirstColumn="0" w:lastRowLastColumn="0"/>
          <w:ins w:id="246" w:author="Mark Huzevka" w:date="2023-03-16T11:43:00Z"/>
        </w:trPr>
        <w:tc>
          <w:tcPr>
            <w:cnfStyle w:val="001000000000" w:firstRow="0" w:lastRow="0" w:firstColumn="1" w:lastColumn="0" w:oddVBand="0" w:evenVBand="0" w:oddHBand="0" w:evenHBand="0" w:firstRowFirstColumn="0" w:firstRowLastColumn="0" w:lastRowFirstColumn="0" w:lastRowLastColumn="0"/>
            <w:tcW w:w="540" w:type="dxa"/>
            <w:hideMark/>
          </w:tcPr>
          <w:p w14:paraId="6E256EE9" w14:textId="77777777" w:rsidR="00AE6EAF" w:rsidRPr="00E3251D" w:rsidRDefault="00AE6EAF">
            <w:pPr>
              <w:jc w:val="right"/>
              <w:rPr>
                <w:ins w:id="247" w:author="Mark Huzevka" w:date="2023-03-16T11:43:00Z"/>
                <w:rFonts w:ascii="Times New Roman" w:eastAsia="Times New Roman" w:hAnsi="Times New Roman" w:cs="Times New Roman"/>
                <w:sz w:val="24"/>
                <w:szCs w:val="24"/>
                <w:lang w:val="en-US"/>
              </w:rPr>
            </w:pPr>
            <w:ins w:id="248" w:author="Mark Huzevka" w:date="2023-03-16T11:43:00Z">
              <w:r w:rsidRPr="00E3251D">
                <w:rPr>
                  <w:rFonts w:ascii="Calibri" w:eastAsia="Times New Roman" w:hAnsi="Calibri" w:cs="Calibri"/>
                  <w:color w:val="000000"/>
                  <w:lang w:val="en-US"/>
                </w:rPr>
                <w:t>12</w:t>
              </w:r>
            </w:ins>
          </w:p>
        </w:tc>
        <w:tc>
          <w:tcPr>
            <w:tcW w:w="1705" w:type="dxa"/>
            <w:hideMark/>
          </w:tcPr>
          <w:p w14:paraId="2D1CD1F0" w14:textId="77777777" w:rsidR="00AE6EAF" w:rsidRPr="00E3251D" w:rsidRDefault="00AE6EAF">
            <w:pPr>
              <w:cnfStyle w:val="000000100000" w:firstRow="0" w:lastRow="0" w:firstColumn="0" w:lastColumn="0" w:oddVBand="0" w:evenVBand="0" w:oddHBand="1" w:evenHBand="0" w:firstRowFirstColumn="0" w:firstRowLastColumn="0" w:lastRowFirstColumn="0" w:lastRowLastColumn="0"/>
              <w:rPr>
                <w:ins w:id="249" w:author="Mark Huzevka" w:date="2023-03-16T11:43:00Z"/>
                <w:rFonts w:ascii="Times New Roman" w:eastAsia="Times New Roman" w:hAnsi="Times New Roman" w:cs="Times New Roman"/>
                <w:sz w:val="24"/>
                <w:szCs w:val="24"/>
                <w:lang w:val="en-US"/>
              </w:rPr>
            </w:pPr>
            <w:ins w:id="250" w:author="Mark Huzevka" w:date="2023-03-16T11:43:00Z">
              <w:r w:rsidRPr="00E3251D">
                <w:rPr>
                  <w:rFonts w:ascii="Calibri" w:eastAsia="Times New Roman" w:hAnsi="Calibri" w:cs="Calibri"/>
                  <w:color w:val="000000"/>
                  <w:lang w:val="en-US"/>
                </w:rPr>
                <w:t>Both Renter and Lender have confirmed that product has been returned</w:t>
              </w:r>
            </w:ins>
          </w:p>
        </w:tc>
        <w:tc>
          <w:tcPr>
            <w:tcW w:w="5850" w:type="dxa"/>
          </w:tcPr>
          <w:p w14:paraId="45AEB03D" w14:textId="77777777" w:rsidR="00AE6EAF" w:rsidRDefault="00AE6EAF">
            <w:pPr>
              <w:cnfStyle w:val="000000100000" w:firstRow="0" w:lastRow="0" w:firstColumn="0" w:lastColumn="0" w:oddVBand="0" w:evenVBand="0" w:oddHBand="1" w:evenHBand="0" w:firstRowFirstColumn="0" w:firstRowLastColumn="0" w:lastRowFirstColumn="0" w:lastRowLastColumn="0"/>
              <w:rPr>
                <w:ins w:id="251" w:author="Mark Huzevka" w:date="2023-03-16T11:43:00Z"/>
                <w:rFonts w:eastAsia="Times New Roman" w:cstheme="minorHAnsi"/>
                <w:lang w:val="en-US"/>
              </w:rPr>
            </w:pPr>
            <w:ins w:id="252" w:author="Mark Huzevka" w:date="2023-03-16T11:43:00Z">
              <w:r w:rsidRPr="004117D8">
                <w:rPr>
                  <w:rFonts w:eastAsia="Times New Roman" w:cstheme="minorHAnsi"/>
                  <w:b/>
                  <w:bCs/>
                  <w:i/>
                  <w:iCs/>
                  <w:lang w:val="en-US"/>
                </w:rPr>
                <w:t>frm_Simulaton</w:t>
              </w:r>
              <w:r>
                <w:rPr>
                  <w:rFonts w:eastAsia="Times New Roman" w:cstheme="minorHAnsi"/>
                  <w:lang w:val="en-US"/>
                </w:rPr>
                <w:t>.</w:t>
              </w:r>
            </w:ins>
          </w:p>
          <w:p w14:paraId="59ABFC02" w14:textId="77777777" w:rsidR="00AE6EAF" w:rsidRPr="003F3F24" w:rsidRDefault="00AE6EAF">
            <w:pPr>
              <w:cnfStyle w:val="000000100000" w:firstRow="0" w:lastRow="0" w:firstColumn="0" w:lastColumn="0" w:oddVBand="0" w:evenVBand="0" w:oddHBand="1" w:evenHBand="0" w:firstRowFirstColumn="0" w:firstRowLastColumn="0" w:lastRowFirstColumn="0" w:lastRowLastColumn="0"/>
              <w:rPr>
                <w:ins w:id="253" w:author="Mark Huzevka" w:date="2023-03-16T11:43:00Z"/>
                <w:rFonts w:eastAsia="Times New Roman" w:cstheme="minorHAnsi"/>
                <w:lang w:val="en-US"/>
              </w:rPr>
            </w:pPr>
            <w:ins w:id="254" w:author="Mark Huzevka" w:date="2023-03-16T11:43:00Z">
              <w:r>
                <w:rPr>
                  <w:rFonts w:eastAsia="Times New Roman" w:cstheme="minorHAnsi"/>
                  <w:lang w:val="en-US"/>
                </w:rPr>
                <w:t>This form is not seen by the user.  The “</w:t>
              </w:r>
              <w:r w:rsidRPr="00FE56E1">
                <w:rPr>
                  <w:rFonts w:eastAsia="Times New Roman" w:cstheme="minorHAnsi"/>
                  <w:lang w:val="en-US"/>
                </w:rPr>
                <w:t>btnFinInternal</w:t>
              </w:r>
              <w:r>
                <w:rPr>
                  <w:rFonts w:eastAsia="Times New Roman" w:cstheme="minorHAnsi"/>
                  <w:lang w:val="en-US"/>
                </w:rPr>
                <w:t xml:space="preserve">” program stored in it is activated every time the user logs in and moves from screen to screen.  This program checks for ID=12, and makes the dual entry ledger entries to account for the transaction finishing.  It also makes the payment to the lender, and sends a message to the lender that payment has been made.  It then moves the transaction ID from 12 to 13. </w:t>
              </w:r>
            </w:ins>
          </w:p>
        </w:tc>
        <w:tc>
          <w:tcPr>
            <w:tcW w:w="2790" w:type="dxa"/>
          </w:tcPr>
          <w:p w14:paraId="35EFCF7D" w14:textId="77777777" w:rsidR="00AE6EAF" w:rsidRDefault="00AE6EAF">
            <w:pPr>
              <w:cnfStyle w:val="000000100000" w:firstRow="0" w:lastRow="0" w:firstColumn="0" w:lastColumn="0" w:oddVBand="0" w:evenVBand="0" w:oddHBand="1" w:evenHBand="0" w:firstRowFirstColumn="0" w:firstRowLastColumn="0" w:lastRowFirstColumn="0" w:lastRowLastColumn="0"/>
              <w:rPr>
                <w:ins w:id="255" w:author="Mark Huzevka" w:date="2023-03-16T11:43:00Z"/>
                <w:rFonts w:eastAsia="Times New Roman" w:cstheme="minorHAnsi"/>
                <w:color w:val="000000"/>
                <w:lang w:val="en-US"/>
              </w:rPr>
            </w:pPr>
            <w:ins w:id="256" w:author="Mark Huzevka" w:date="2023-03-16T11:43:00Z">
              <w:r>
                <w:rPr>
                  <w:rFonts w:eastAsia="Times New Roman" w:cstheme="minorHAnsi"/>
                  <w:color w:val="000000"/>
                  <w:lang w:val="en-US"/>
                </w:rPr>
                <w:t>tbl_Message</w:t>
              </w:r>
            </w:ins>
          </w:p>
          <w:p w14:paraId="4BF7C46D" w14:textId="77777777" w:rsidR="00AE6EAF" w:rsidRDefault="00AE6EAF">
            <w:pPr>
              <w:cnfStyle w:val="000000100000" w:firstRow="0" w:lastRow="0" w:firstColumn="0" w:lastColumn="0" w:oddVBand="0" w:evenVBand="0" w:oddHBand="1" w:evenHBand="0" w:firstRowFirstColumn="0" w:firstRowLastColumn="0" w:lastRowFirstColumn="0" w:lastRowLastColumn="0"/>
              <w:rPr>
                <w:ins w:id="257" w:author="Mark Huzevka" w:date="2023-03-16T11:43:00Z"/>
                <w:rFonts w:eastAsia="Times New Roman" w:cstheme="minorHAnsi"/>
                <w:color w:val="000000"/>
                <w:lang w:val="en-US"/>
              </w:rPr>
            </w:pPr>
            <w:ins w:id="258" w:author="Mark Huzevka" w:date="2023-03-16T11:43:00Z">
              <w:r w:rsidRPr="003F47EC">
                <w:rPr>
                  <w:rFonts w:eastAsia="Times New Roman" w:cstheme="minorHAnsi"/>
                  <w:color w:val="000000"/>
                  <w:lang w:val="en-US"/>
                </w:rPr>
                <w:t>tbl_Transaction</w:t>
              </w:r>
            </w:ins>
          </w:p>
          <w:p w14:paraId="7B377784" w14:textId="77777777" w:rsidR="00AE6EAF" w:rsidRDefault="00AE6EAF">
            <w:pPr>
              <w:cnfStyle w:val="000000100000" w:firstRow="0" w:lastRow="0" w:firstColumn="0" w:lastColumn="0" w:oddVBand="0" w:evenVBand="0" w:oddHBand="1" w:evenHBand="0" w:firstRowFirstColumn="0" w:firstRowLastColumn="0" w:lastRowFirstColumn="0" w:lastRowLastColumn="0"/>
              <w:rPr>
                <w:ins w:id="259" w:author="Mark Huzevka" w:date="2023-03-16T11:43:00Z"/>
                <w:rFonts w:eastAsia="Times New Roman" w:cstheme="minorHAnsi"/>
                <w:color w:val="000000"/>
                <w:lang w:val="en-US"/>
              </w:rPr>
            </w:pPr>
            <w:ins w:id="260" w:author="Mark Huzevka" w:date="2023-03-16T11:43:00Z">
              <w:r>
                <w:rPr>
                  <w:rFonts w:eastAsia="Times New Roman" w:cstheme="minorHAnsi"/>
                  <w:color w:val="000000"/>
                  <w:lang w:val="en-US"/>
                </w:rPr>
                <w:t>tbl_LedgerFinancial</w:t>
              </w:r>
            </w:ins>
          </w:p>
          <w:p w14:paraId="19F0EEB4" w14:textId="77777777" w:rsidR="00AE6EAF" w:rsidRDefault="00AE6EAF">
            <w:pPr>
              <w:cnfStyle w:val="000000100000" w:firstRow="0" w:lastRow="0" w:firstColumn="0" w:lastColumn="0" w:oddVBand="0" w:evenVBand="0" w:oddHBand="1" w:evenHBand="0" w:firstRowFirstColumn="0" w:firstRowLastColumn="0" w:lastRowFirstColumn="0" w:lastRowLastColumn="0"/>
              <w:rPr>
                <w:ins w:id="261" w:author="Mark Huzevka" w:date="2023-03-16T11:43:00Z"/>
                <w:rFonts w:eastAsia="Times New Roman" w:cstheme="minorHAnsi"/>
                <w:color w:val="000000"/>
                <w:lang w:val="en-US"/>
              </w:rPr>
            </w:pPr>
            <w:ins w:id="262" w:author="Mark Huzevka" w:date="2023-03-16T11:43:00Z">
              <w:r w:rsidRPr="002340CD">
                <w:rPr>
                  <w:rFonts w:eastAsia="Times New Roman" w:cstheme="minorHAnsi"/>
                  <w:color w:val="000000"/>
                  <w:highlight w:val="yellow"/>
                  <w:lang w:val="en-US"/>
                </w:rPr>
                <w:t>tbl_LedgerRewards (</w:t>
              </w:r>
              <w:r>
                <w:rPr>
                  <w:rFonts w:eastAsia="Times New Roman" w:cstheme="minorHAnsi"/>
                  <w:color w:val="000000"/>
                  <w:highlight w:val="yellow"/>
                  <w:lang w:val="en-US"/>
                </w:rPr>
                <w:t>To be</w:t>
              </w:r>
              <w:r w:rsidRPr="002340CD">
                <w:rPr>
                  <w:rFonts w:eastAsia="Times New Roman" w:cstheme="minorHAnsi"/>
                  <w:color w:val="000000"/>
                  <w:highlight w:val="yellow"/>
                  <w:lang w:val="en-US"/>
                </w:rPr>
                <w:t xml:space="preserve"> implemented</w:t>
              </w:r>
              <w:r>
                <w:rPr>
                  <w:rFonts w:eastAsia="Times New Roman" w:cstheme="minorHAnsi"/>
                  <w:color w:val="000000"/>
                  <w:highlight w:val="yellow"/>
                  <w:lang w:val="en-US"/>
                </w:rPr>
                <w:t xml:space="preserve"> by developer</w:t>
              </w:r>
              <w:r w:rsidRPr="002340CD">
                <w:rPr>
                  <w:rFonts w:eastAsia="Times New Roman" w:cstheme="minorHAnsi"/>
                  <w:color w:val="000000"/>
                  <w:highlight w:val="yellow"/>
                  <w:lang w:val="en-US"/>
                </w:rPr>
                <w:t>)</w:t>
              </w:r>
            </w:ins>
          </w:p>
          <w:p w14:paraId="4B022AA9" w14:textId="77777777" w:rsidR="00AE6EAF" w:rsidRPr="003F3F24" w:rsidRDefault="00AE6EAF">
            <w:pPr>
              <w:cnfStyle w:val="000000100000" w:firstRow="0" w:lastRow="0" w:firstColumn="0" w:lastColumn="0" w:oddVBand="0" w:evenVBand="0" w:oddHBand="1" w:evenHBand="0" w:firstRowFirstColumn="0" w:firstRowLastColumn="0" w:lastRowFirstColumn="0" w:lastRowLastColumn="0"/>
              <w:rPr>
                <w:ins w:id="263" w:author="Mark Huzevka" w:date="2023-03-16T11:43:00Z"/>
                <w:rFonts w:eastAsia="Times New Roman" w:cstheme="minorHAnsi"/>
                <w:color w:val="000000"/>
                <w:lang w:val="en-US"/>
              </w:rPr>
            </w:pPr>
          </w:p>
        </w:tc>
      </w:tr>
      <w:tr w:rsidR="00AE6EAF" w:rsidRPr="00E3251D" w14:paraId="4123BFDC" w14:textId="77777777">
        <w:trPr>
          <w:ins w:id="264" w:author="Mark Huzevka" w:date="2023-03-16T11:43:00Z"/>
        </w:trPr>
        <w:tc>
          <w:tcPr>
            <w:cnfStyle w:val="001000000000" w:firstRow="0" w:lastRow="0" w:firstColumn="1" w:lastColumn="0" w:oddVBand="0" w:evenVBand="0" w:oddHBand="0" w:evenHBand="0" w:firstRowFirstColumn="0" w:firstRowLastColumn="0" w:lastRowFirstColumn="0" w:lastRowLastColumn="0"/>
            <w:tcW w:w="540" w:type="dxa"/>
            <w:hideMark/>
          </w:tcPr>
          <w:p w14:paraId="747CD7CE" w14:textId="77777777" w:rsidR="00AE6EAF" w:rsidRPr="00E3251D" w:rsidRDefault="00AE6EAF">
            <w:pPr>
              <w:jc w:val="right"/>
              <w:rPr>
                <w:ins w:id="265" w:author="Mark Huzevka" w:date="2023-03-16T11:43:00Z"/>
                <w:rFonts w:ascii="Times New Roman" w:eastAsia="Times New Roman" w:hAnsi="Times New Roman" w:cs="Times New Roman"/>
                <w:sz w:val="24"/>
                <w:szCs w:val="24"/>
                <w:lang w:val="en-US"/>
              </w:rPr>
            </w:pPr>
            <w:ins w:id="266" w:author="Mark Huzevka" w:date="2023-03-16T11:43:00Z">
              <w:r w:rsidRPr="00E3251D">
                <w:rPr>
                  <w:rFonts w:ascii="Calibri" w:eastAsia="Times New Roman" w:hAnsi="Calibri" w:cs="Calibri"/>
                  <w:color w:val="000000"/>
                  <w:lang w:val="en-US"/>
                </w:rPr>
                <w:t>13</w:t>
              </w:r>
            </w:ins>
          </w:p>
        </w:tc>
        <w:tc>
          <w:tcPr>
            <w:tcW w:w="1705" w:type="dxa"/>
            <w:hideMark/>
          </w:tcPr>
          <w:p w14:paraId="746FEF05" w14:textId="77777777" w:rsidR="00AE6EAF" w:rsidRPr="00E3251D" w:rsidRDefault="00AE6EAF">
            <w:pPr>
              <w:cnfStyle w:val="000000000000" w:firstRow="0" w:lastRow="0" w:firstColumn="0" w:lastColumn="0" w:oddVBand="0" w:evenVBand="0" w:oddHBand="0" w:evenHBand="0" w:firstRowFirstColumn="0" w:firstRowLastColumn="0" w:lastRowFirstColumn="0" w:lastRowLastColumn="0"/>
              <w:rPr>
                <w:ins w:id="267" w:author="Mark Huzevka" w:date="2023-03-16T11:43:00Z"/>
                <w:rFonts w:ascii="Times New Roman" w:eastAsia="Times New Roman" w:hAnsi="Times New Roman" w:cs="Times New Roman"/>
                <w:sz w:val="24"/>
                <w:szCs w:val="24"/>
                <w:lang w:val="en-US"/>
              </w:rPr>
            </w:pPr>
            <w:ins w:id="268" w:author="Mark Huzevka" w:date="2023-03-16T11:43:00Z">
              <w:r w:rsidRPr="00E3251D">
                <w:rPr>
                  <w:rFonts w:ascii="Calibri" w:eastAsia="Times New Roman" w:hAnsi="Calibri" w:cs="Calibri"/>
                  <w:color w:val="000000"/>
                  <w:lang w:val="en-US"/>
                </w:rPr>
                <w:t>I-Rent has made payment to Lender</w:t>
              </w:r>
            </w:ins>
          </w:p>
        </w:tc>
        <w:tc>
          <w:tcPr>
            <w:tcW w:w="5850" w:type="dxa"/>
          </w:tcPr>
          <w:p w14:paraId="05319652" w14:textId="77777777" w:rsidR="00AE6EAF" w:rsidRPr="003F3F24" w:rsidRDefault="00AE6EAF">
            <w:pPr>
              <w:cnfStyle w:val="000000000000" w:firstRow="0" w:lastRow="0" w:firstColumn="0" w:lastColumn="0" w:oddVBand="0" w:evenVBand="0" w:oddHBand="0" w:evenHBand="0" w:firstRowFirstColumn="0" w:firstRowLastColumn="0" w:lastRowFirstColumn="0" w:lastRowLastColumn="0"/>
              <w:rPr>
                <w:ins w:id="269" w:author="Mark Huzevka" w:date="2023-03-16T11:43:00Z"/>
                <w:rFonts w:eastAsia="Times New Roman" w:cstheme="minorHAnsi"/>
                <w:lang w:val="en-US"/>
              </w:rPr>
            </w:pPr>
            <w:ins w:id="270" w:author="Mark Huzevka" w:date="2023-03-16T11:43:00Z">
              <w:r>
                <w:rPr>
                  <w:rFonts w:eastAsia="Times New Roman" w:cstheme="minorHAnsi"/>
                  <w:lang w:val="en-US"/>
                </w:rPr>
                <w:t>Transaction is complete.</w:t>
              </w:r>
            </w:ins>
          </w:p>
        </w:tc>
        <w:tc>
          <w:tcPr>
            <w:tcW w:w="2790" w:type="dxa"/>
          </w:tcPr>
          <w:p w14:paraId="5A6072DF" w14:textId="77777777" w:rsidR="00AE6EAF" w:rsidRPr="003F3F24" w:rsidRDefault="00AE6EAF">
            <w:pPr>
              <w:cnfStyle w:val="000000000000" w:firstRow="0" w:lastRow="0" w:firstColumn="0" w:lastColumn="0" w:oddVBand="0" w:evenVBand="0" w:oddHBand="0" w:evenHBand="0" w:firstRowFirstColumn="0" w:firstRowLastColumn="0" w:lastRowFirstColumn="0" w:lastRowLastColumn="0"/>
              <w:rPr>
                <w:ins w:id="271" w:author="Mark Huzevka" w:date="2023-03-16T11:43:00Z"/>
                <w:rFonts w:eastAsia="Times New Roman" w:cstheme="minorHAnsi"/>
                <w:color w:val="000000"/>
                <w:lang w:val="en-US"/>
              </w:rPr>
            </w:pPr>
          </w:p>
        </w:tc>
      </w:tr>
    </w:tbl>
    <w:p w14:paraId="25095F94" w14:textId="77777777" w:rsidR="00AE6EAF" w:rsidRPr="00AE6EAF" w:rsidRDefault="00AE6EAF" w:rsidP="00E73E65">
      <w:pPr>
        <w:rPr>
          <w:ins w:id="272" w:author="Mark Huzevka" w:date="2023-03-16T11:43:00Z"/>
        </w:rPr>
      </w:pPr>
    </w:p>
    <w:p w14:paraId="432024A2" w14:textId="77777777" w:rsidR="00AE6EAF" w:rsidRDefault="00AE6EAF" w:rsidP="00E73E65"/>
    <w:p w14:paraId="20DD8751" w14:textId="77777777" w:rsidR="00E73E65" w:rsidRDefault="00E73E65" w:rsidP="00E73E65">
      <w:pPr>
        <w:rPr>
          <w:ins w:id="273" w:author="Mark Huzevka" w:date="2023-03-16T11:39:00Z"/>
          <w:sz w:val="18"/>
        </w:rPr>
      </w:pPr>
      <w:r>
        <w:rPr>
          <w:b/>
        </w:rPr>
        <w:t>D</w:t>
      </w:r>
      <w:r w:rsidRPr="00E628F1">
        <w:rPr>
          <w:b/>
        </w:rPr>
        <w:t>ate_of_payment</w:t>
      </w:r>
      <w:r>
        <w:rPr>
          <w:b/>
        </w:rPr>
        <w:t xml:space="preserve">:- </w:t>
      </w:r>
      <w:r w:rsidRPr="00832A14">
        <w:rPr>
          <w:sz w:val="18"/>
        </w:rPr>
        <w:t xml:space="preserve">date of payment </w:t>
      </w:r>
    </w:p>
    <w:p w14:paraId="2D656E3B" w14:textId="4B51F0CF" w:rsidR="00D27E13" w:rsidRDefault="00D27E13" w:rsidP="00E73E65">
      <w:pPr>
        <w:rPr>
          <w:b/>
        </w:rPr>
      </w:pPr>
      <w:ins w:id="274" w:author="Mark Huzevka" w:date="2023-03-16T11:39:00Z">
        <w:r w:rsidRPr="00D27E13">
          <w:rPr>
            <w:b/>
          </w:rPr>
          <w:drawing>
            <wp:inline distT="0" distB="0" distL="0" distR="0" wp14:anchorId="2436FC7D" wp14:editId="6C8115B5">
              <wp:extent cx="1013548" cy="815411"/>
              <wp:effectExtent l="0" t="0" r="0" b="381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7"/>
                      <a:stretch>
                        <a:fillRect/>
                      </a:stretch>
                    </pic:blipFill>
                    <pic:spPr>
                      <a:xfrm>
                        <a:off x="0" y="0"/>
                        <a:ext cx="1013548" cy="815411"/>
                      </a:xfrm>
                      <a:prstGeom prst="rect">
                        <a:avLst/>
                      </a:prstGeom>
                    </pic:spPr>
                  </pic:pic>
                </a:graphicData>
              </a:graphic>
            </wp:inline>
          </w:drawing>
        </w:r>
        <w:r>
          <w:rPr>
            <w:b/>
          </w:rPr>
          <w:t>Why does this not in</w:t>
        </w:r>
      </w:ins>
      <w:ins w:id="275" w:author="Mark Huzevka" w:date="2023-03-16T11:40:00Z">
        <w:r>
          <w:rPr>
            <w:b/>
          </w:rPr>
          <w:t xml:space="preserve">clude </w:t>
        </w:r>
        <w:r w:rsidR="008610B8">
          <w:rPr>
            <w:b/>
          </w:rPr>
          <w:t>the time</w:t>
        </w:r>
        <w:r w:rsidR="0013202F">
          <w:rPr>
            <w:b/>
          </w:rPr>
          <w:t xml:space="preserve"> as well in th</w:t>
        </w:r>
      </w:ins>
      <w:ins w:id="276" w:author="Mark Huzevka" w:date="2023-03-16T11:56:00Z">
        <w:r w:rsidR="002A783A">
          <w:rPr>
            <w:b/>
          </w:rPr>
          <w:t>is</w:t>
        </w:r>
      </w:ins>
      <w:ins w:id="277" w:author="Mark Huzevka" w:date="2023-03-16T11:40:00Z">
        <w:r w:rsidR="0013202F">
          <w:rPr>
            <w:b/>
          </w:rPr>
          <w:t xml:space="preserve"> same field?</w:t>
        </w:r>
      </w:ins>
    </w:p>
    <w:p w14:paraId="6D9CDF80" w14:textId="77777777" w:rsidR="00E73E65" w:rsidRDefault="00E73E65" w:rsidP="00E73E65">
      <w:pPr>
        <w:rPr>
          <w:ins w:id="278" w:author="Mark Huzevka" w:date="2023-03-16T11:45:00Z"/>
          <w:sz w:val="18"/>
        </w:rPr>
      </w:pPr>
      <w:r>
        <w:rPr>
          <w:b/>
        </w:rPr>
        <w:t>L</w:t>
      </w:r>
      <w:r w:rsidRPr="003632B7">
        <w:rPr>
          <w:b/>
        </w:rPr>
        <w:t>ender_pickup_status</w:t>
      </w:r>
      <w:r>
        <w:rPr>
          <w:b/>
        </w:rPr>
        <w:t xml:space="preserve">:- </w:t>
      </w:r>
      <w:r w:rsidRPr="00832A14">
        <w:rPr>
          <w:sz w:val="18"/>
        </w:rPr>
        <w:t xml:space="preserve">After the Payment is done, when the lender update the pickup </w:t>
      </w:r>
      <w:r w:rsidR="001E1FB3">
        <w:rPr>
          <w:sz w:val="18"/>
        </w:rPr>
        <w:t>confirm</w:t>
      </w:r>
      <w:r>
        <w:rPr>
          <w:sz w:val="18"/>
        </w:rPr>
        <w:t xml:space="preserve"> the pickup status of the le</w:t>
      </w:r>
      <w:r w:rsidRPr="00832A14">
        <w:rPr>
          <w:sz w:val="18"/>
        </w:rPr>
        <w:t>n</w:t>
      </w:r>
      <w:r>
        <w:rPr>
          <w:sz w:val="18"/>
        </w:rPr>
        <w:t>d</w:t>
      </w:r>
      <w:r w:rsidRPr="00832A14">
        <w:rPr>
          <w:sz w:val="18"/>
        </w:rPr>
        <w:t>er becomes true</w:t>
      </w:r>
    </w:p>
    <w:p w14:paraId="789DAC83" w14:textId="1F44AF11" w:rsidR="00D9200D" w:rsidRDefault="00D9200D" w:rsidP="00E73E65">
      <w:pPr>
        <w:rPr>
          <w:ins w:id="279" w:author="Mark Huzevka" w:date="2023-03-16T11:46:00Z"/>
          <w:sz w:val="18"/>
        </w:rPr>
      </w:pPr>
      <w:ins w:id="280" w:author="Mark Huzevka" w:date="2023-03-16T11:45:00Z">
        <w:r>
          <w:rPr>
            <w:sz w:val="18"/>
          </w:rPr>
          <w:t xml:space="preserve">Ok, so how is this different then </w:t>
        </w:r>
        <w:r w:rsidR="00C57F1D">
          <w:rPr>
            <w:sz w:val="18"/>
          </w:rPr>
          <w:t>the Lender_pickup_status in table</w:t>
        </w:r>
      </w:ins>
      <w:ins w:id="281" w:author="Mark Huzevka" w:date="2023-03-16T11:46:00Z">
        <w:r w:rsidR="009544C7">
          <w:rPr>
            <w:sz w:val="18"/>
          </w:rPr>
          <w:t xml:space="preserve"> (see below snippet).  Are you storing the same information in different tables?</w:t>
        </w:r>
      </w:ins>
      <w:ins w:id="282" w:author="Mark Huzevka" w:date="2023-03-16T11:56:00Z">
        <w:r w:rsidR="00B979D1">
          <w:rPr>
            <w:sz w:val="18"/>
          </w:rPr>
          <w:t xml:space="preserve">  I hope not.</w:t>
        </w:r>
      </w:ins>
    </w:p>
    <w:p w14:paraId="2568D6A8" w14:textId="648A3970" w:rsidR="009544C7" w:rsidRPr="00832A14" w:rsidRDefault="009544C7" w:rsidP="00E73E65">
      <w:pPr>
        <w:rPr>
          <w:sz w:val="18"/>
        </w:rPr>
      </w:pPr>
      <w:ins w:id="283" w:author="Mark Huzevka" w:date="2023-03-16T11:46:00Z">
        <w:r>
          <w:rPr>
            <w:noProof/>
            <w:sz w:val="18"/>
          </w:rPr>
          <w:drawing>
            <wp:inline distT="0" distB="0" distL="0" distR="0" wp14:anchorId="739A0D7A" wp14:editId="4425430E">
              <wp:extent cx="2910840" cy="34061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0840" cy="3406140"/>
                      </a:xfrm>
                      <a:prstGeom prst="rect">
                        <a:avLst/>
                      </a:prstGeom>
                      <a:noFill/>
                    </pic:spPr>
                  </pic:pic>
                </a:graphicData>
              </a:graphic>
            </wp:inline>
          </w:drawing>
        </w:r>
      </w:ins>
    </w:p>
    <w:p w14:paraId="363730BB" w14:textId="77777777" w:rsidR="00E73E65" w:rsidRPr="00D23543" w:rsidRDefault="00E73E65" w:rsidP="00E73E65">
      <w:pPr>
        <w:rPr>
          <w:b/>
        </w:rPr>
      </w:pPr>
      <w:r>
        <w:rPr>
          <w:b/>
        </w:rPr>
        <w:t>R</w:t>
      </w:r>
      <w:r w:rsidRPr="001066E9">
        <w:rPr>
          <w:b/>
        </w:rPr>
        <w:t>enter_pickup_status</w:t>
      </w:r>
      <w:r>
        <w:rPr>
          <w:b/>
        </w:rPr>
        <w:t xml:space="preserve">:- </w:t>
      </w:r>
      <w:r>
        <w:rPr>
          <w:sz w:val="18"/>
        </w:rPr>
        <w:t>Renter side pending after lender pickup status updated when renter will update pickup</w:t>
      </w:r>
      <w:r w:rsidR="004042B9">
        <w:rPr>
          <w:sz w:val="18"/>
        </w:rPr>
        <w:t xml:space="preserve"> confirm</w:t>
      </w:r>
      <w:r>
        <w:rPr>
          <w:sz w:val="18"/>
        </w:rPr>
        <w:t xml:space="preserve"> then </w:t>
      </w:r>
      <w:r w:rsidRPr="00BE7F1A">
        <w:rPr>
          <w:b/>
          <w:sz w:val="18"/>
        </w:rPr>
        <w:t>final pickup status</w:t>
      </w:r>
      <w:r>
        <w:rPr>
          <w:sz w:val="18"/>
        </w:rPr>
        <w:t xml:space="preserve"> will be true. And same product return working when renter update product return </w:t>
      </w:r>
      <w:r w:rsidRPr="003E635B">
        <w:rPr>
          <w:b/>
          <w:sz w:val="18"/>
        </w:rPr>
        <w:t>renter_return_status</w:t>
      </w:r>
      <w:r w:rsidRPr="003E635B">
        <w:rPr>
          <w:sz w:val="14"/>
        </w:rPr>
        <w:t xml:space="preserve"> </w:t>
      </w:r>
      <w:r>
        <w:rPr>
          <w:sz w:val="18"/>
        </w:rPr>
        <w:t xml:space="preserve">will be true and pending will be show lender side when lender update product return the </w:t>
      </w:r>
      <w:r w:rsidRPr="003E635B">
        <w:rPr>
          <w:b/>
          <w:sz w:val="18"/>
        </w:rPr>
        <w:t>lender_return_status</w:t>
      </w:r>
      <w:r>
        <w:rPr>
          <w:b/>
          <w:sz w:val="18"/>
        </w:rPr>
        <w:t xml:space="preserve"> </w:t>
      </w:r>
      <w:r w:rsidRPr="003E635B">
        <w:rPr>
          <w:sz w:val="18"/>
        </w:rPr>
        <w:t>and</w:t>
      </w:r>
      <w:r>
        <w:rPr>
          <w:b/>
          <w:sz w:val="18"/>
        </w:rPr>
        <w:t xml:space="preserve"> </w:t>
      </w:r>
      <w:r w:rsidRPr="003E635B">
        <w:rPr>
          <w:b/>
          <w:sz w:val="18"/>
        </w:rPr>
        <w:t>final_return_status</w:t>
      </w:r>
      <w:r>
        <w:rPr>
          <w:b/>
          <w:sz w:val="18"/>
        </w:rPr>
        <w:t xml:space="preserve"> </w:t>
      </w:r>
      <w:r w:rsidRPr="003E635B">
        <w:rPr>
          <w:sz w:val="18"/>
        </w:rPr>
        <w:t>will be true</w:t>
      </w:r>
    </w:p>
    <w:p w14:paraId="7E5539E4" w14:textId="77777777" w:rsidR="00E73E65" w:rsidRPr="00A700FA" w:rsidRDefault="00E73E65" w:rsidP="00E73E65">
      <w:r w:rsidRPr="006E7143">
        <w:rPr>
          <w:b/>
        </w:rPr>
        <w:t xml:space="preserve">Final_return_status </w:t>
      </w:r>
      <w:r>
        <w:rPr>
          <w:b/>
        </w:rPr>
        <w:t>&amp; F</w:t>
      </w:r>
      <w:r w:rsidRPr="006E7143">
        <w:rPr>
          <w:b/>
        </w:rPr>
        <w:t>inal_pickup_status</w:t>
      </w:r>
      <w:r>
        <w:rPr>
          <w:b/>
        </w:rPr>
        <w:t>:-</w:t>
      </w:r>
      <w:r w:rsidR="00F43DA2">
        <w:rPr>
          <w:b/>
        </w:rPr>
        <w:t xml:space="preserve"> </w:t>
      </w:r>
      <w:r w:rsidR="00D102D2" w:rsidRPr="00D102D2">
        <w:t>Return</w:t>
      </w:r>
      <w:r w:rsidR="00D102D2">
        <w:rPr>
          <w:b/>
        </w:rPr>
        <w:t xml:space="preserve"> </w:t>
      </w:r>
      <w:r w:rsidR="00F43DA2" w:rsidRPr="00A700FA">
        <w:t>Final status</w:t>
      </w:r>
      <w:r w:rsidR="0092795D">
        <w:t xml:space="preserve"> and Pickup F</w:t>
      </w:r>
      <w:r w:rsidR="00D102D2">
        <w:t xml:space="preserve">inal Status </w:t>
      </w:r>
      <w:r w:rsidR="00F43DA2" w:rsidRPr="00A700FA">
        <w:t xml:space="preserve">will be update when pick up and return </w:t>
      </w:r>
      <w:r w:rsidR="001E1FB3">
        <w:t>confirm</w:t>
      </w:r>
      <w:r w:rsidR="00A700FA">
        <w:t xml:space="preserve"> </w:t>
      </w:r>
      <w:r w:rsidR="00F43DA2" w:rsidRPr="00A700FA">
        <w:t>both side</w:t>
      </w:r>
    </w:p>
    <w:p w14:paraId="269AD65E" w14:textId="1DD03DB6" w:rsidR="00E73E65" w:rsidRDefault="008874D8" w:rsidP="00E73E65">
      <w:r w:rsidRPr="008874D8" w:rsidDel="00314CA4">
        <w:drawing>
          <wp:inline distT="0" distB="0" distL="0" distR="0" wp14:anchorId="58DC3EC4" wp14:editId="1460C244">
            <wp:extent cx="2987299" cy="3596952"/>
            <wp:effectExtent l="0" t="0" r="381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9"/>
                    <a:stretch>
                      <a:fillRect/>
                    </a:stretch>
                  </pic:blipFill>
                  <pic:spPr>
                    <a:xfrm>
                      <a:off x="0" y="0"/>
                      <a:ext cx="2987299" cy="3596952"/>
                    </a:xfrm>
                    <a:prstGeom prst="rect">
                      <a:avLst/>
                    </a:prstGeom>
                  </pic:spPr>
                </pic:pic>
              </a:graphicData>
            </a:graphic>
          </wp:inline>
        </w:drawing>
      </w:r>
    </w:p>
    <w:p w14:paraId="1D1E956A" w14:textId="77777777" w:rsidR="00E73E65" w:rsidRDefault="00E73E65" w:rsidP="00E73E65">
      <w:r w:rsidRPr="000D6A65">
        <w:rPr>
          <w:b/>
        </w:rPr>
        <w:t>Note:-</w:t>
      </w:r>
      <w:r>
        <w:rPr>
          <w:b/>
        </w:rPr>
        <w:t xml:space="preserve">  </w:t>
      </w:r>
      <w:r w:rsidRPr="000D6A65">
        <w:t>All the transaction</w:t>
      </w:r>
      <w:r>
        <w:t>s</w:t>
      </w:r>
      <w:r w:rsidRPr="000D6A65">
        <w:t xml:space="preserve"> manage in Order Details Table</w:t>
      </w:r>
      <w:r>
        <w:t xml:space="preserve"> if you want to </w:t>
      </w:r>
      <w:r w:rsidR="002D2732">
        <w:t>calculate transaction</w:t>
      </w:r>
      <w:r w:rsidR="007725E6">
        <w:t>s</w:t>
      </w:r>
      <w:r w:rsidR="002D2732">
        <w:t xml:space="preserve"> between t</w:t>
      </w:r>
      <w:r>
        <w:t>w</w:t>
      </w:r>
      <w:r w:rsidR="002D2732">
        <w:t>o</w:t>
      </w:r>
      <w:r>
        <w:t xml:space="preserve"> date try Query:</w:t>
      </w:r>
    </w:p>
    <w:p w14:paraId="3956BF00" w14:textId="2BC4277C" w:rsidR="002D7F17" w:rsidRDefault="008F1A76" w:rsidP="00E73E65">
      <w:ins w:id="284" w:author="Mark Huzevka" w:date="2023-03-16T11:58:00Z">
        <w:r>
          <w:t xml:space="preserve">Thanks for the query examples.  Please do not spend further time with </w:t>
        </w:r>
      </w:ins>
      <w:ins w:id="285" w:author="Mark Huzevka" w:date="2023-03-16T11:59:00Z">
        <w:r w:rsidR="00413201">
          <w:t>queries as we are quite familiar with these.</w:t>
        </w:r>
        <w:r w:rsidR="00527CCE">
          <w:t xml:space="preserve">  The database structure, including the inherent referential integrity</w:t>
        </w:r>
      </w:ins>
      <w:ins w:id="286" w:author="Mark Huzevka" w:date="2023-03-16T12:00:00Z">
        <w:r w:rsidR="006F2191">
          <w:t xml:space="preserve"> of relationships between tables is our primary concern.  Right now, </w:t>
        </w:r>
      </w:ins>
      <w:ins w:id="287" w:author="Mark Huzevka" w:date="2023-03-16T12:01:00Z">
        <w:r w:rsidR="00BD3BDC">
          <w:t xml:space="preserve">the structure, </w:t>
        </w:r>
        <w:r w:rsidR="00A079EA">
          <w:t>relationships and integrity</w:t>
        </w:r>
      </w:ins>
      <w:ins w:id="288" w:author="Mark Huzevka" w:date="2023-03-16T12:00:00Z">
        <w:r w:rsidR="00B15EC9">
          <w:t xml:space="preserve"> d</w:t>
        </w:r>
      </w:ins>
      <w:ins w:id="289" w:author="Mark Huzevka" w:date="2023-03-16T12:01:00Z">
        <w:r w:rsidR="00A079EA">
          <w:t>e</w:t>
        </w:r>
      </w:ins>
      <w:ins w:id="290" w:author="Mark Huzevka" w:date="2023-03-16T12:00:00Z">
        <w:r w:rsidR="00B15EC9">
          <w:t xml:space="preserve"> not seem st</w:t>
        </w:r>
      </w:ins>
      <w:ins w:id="291" w:author="Mark Huzevka" w:date="2023-03-16T12:01:00Z">
        <w:r w:rsidR="00B15EC9">
          <w:t>able.</w:t>
        </w:r>
        <w:r w:rsidR="00A079EA">
          <w:t xml:space="preserve">  To rely on programming to ensure </w:t>
        </w:r>
      </w:ins>
      <w:ins w:id="292" w:author="Mark Huzevka" w:date="2023-03-16T12:02:00Z">
        <w:r w:rsidR="00A079EA">
          <w:t xml:space="preserve">database </w:t>
        </w:r>
      </w:ins>
      <w:ins w:id="293" w:author="Mark Huzevka" w:date="2023-03-16T12:01:00Z">
        <w:r w:rsidR="00A079EA">
          <w:t xml:space="preserve">integrity is </w:t>
        </w:r>
      </w:ins>
      <w:ins w:id="294" w:author="Mark Huzevka" w:date="2023-03-16T12:02:00Z">
        <w:r w:rsidR="00A079EA">
          <w:t>not wise so we hope you are not doing that.</w:t>
        </w:r>
      </w:ins>
    </w:p>
    <w:p w14:paraId="4FEA4561" w14:textId="77777777" w:rsidR="00E73E65" w:rsidRPr="000D6A65" w:rsidRDefault="00E73E65" w:rsidP="00E73E65">
      <w:pPr>
        <w:rPr>
          <w:b/>
        </w:rPr>
      </w:pPr>
      <w:r w:rsidRPr="00922847">
        <w:rPr>
          <w:b/>
        </w:rPr>
        <w:t>SQL Query</w:t>
      </w:r>
      <w:r>
        <w:t xml:space="preserve">: </w:t>
      </w:r>
      <w:hyperlink r:id="rId10" w:tgtFrame="mysql_doc" w:history="1">
        <w:r w:rsidR="00117743">
          <w:rPr>
            <w:rStyle w:val="Hyperlink"/>
            <w:rFonts w:ascii="Courier New" w:hAnsi="Courier New" w:cs="Courier New"/>
            <w:sz w:val="20"/>
            <w:szCs w:val="20"/>
            <w:u w:val="none"/>
            <w:shd w:val="clear" w:color="auto" w:fill="E5E5E5"/>
          </w:rPr>
          <w:t>SELECT</w:t>
        </w:r>
      </w:hyperlink>
      <w:r w:rsidR="00117743">
        <w:rPr>
          <w:rFonts w:ascii="Courier New" w:hAnsi="Courier New" w:cs="Courier New"/>
          <w:color w:val="444444"/>
          <w:sz w:val="20"/>
          <w:szCs w:val="20"/>
          <w:shd w:val="clear" w:color="auto" w:fill="E5E5E5"/>
        </w:rPr>
        <w:t> </w:t>
      </w:r>
      <w:hyperlink r:id="rId11" w:tgtFrame="mysql_doc" w:history="1">
        <w:r w:rsidR="00117743">
          <w:rPr>
            <w:rStyle w:val="Hyperlink"/>
            <w:rFonts w:ascii="Courier New" w:hAnsi="Courier New" w:cs="Courier New"/>
            <w:sz w:val="20"/>
            <w:szCs w:val="20"/>
            <w:u w:val="none"/>
            <w:shd w:val="clear" w:color="auto" w:fill="E5E5E5"/>
          </w:rPr>
          <w:t>SUM</w:t>
        </w:r>
      </w:hyperlink>
      <w:r w:rsidR="00117743">
        <w:rPr>
          <w:rStyle w:val="cm-bracket"/>
          <w:rFonts w:ascii="Courier New" w:hAnsi="Courier New" w:cs="Courier New"/>
          <w:color w:val="999977"/>
          <w:sz w:val="20"/>
          <w:szCs w:val="20"/>
          <w:shd w:val="clear" w:color="auto" w:fill="E5E5E5"/>
        </w:rPr>
        <w:t>(</w:t>
      </w:r>
      <w:r w:rsidR="00117743">
        <w:rPr>
          <w:rFonts w:ascii="Courier New" w:hAnsi="Courier New" w:cs="Courier New"/>
          <w:color w:val="444444"/>
          <w:sz w:val="20"/>
          <w:szCs w:val="20"/>
          <w:shd w:val="clear" w:color="auto" w:fill="E5E5E5"/>
        </w:rPr>
        <w:t>amount</w:t>
      </w:r>
      <w:r w:rsidR="00117743">
        <w:rPr>
          <w:rStyle w:val="cm-bracket"/>
          <w:rFonts w:ascii="Courier New" w:hAnsi="Courier New" w:cs="Courier New"/>
          <w:color w:val="999977"/>
          <w:sz w:val="20"/>
          <w:szCs w:val="20"/>
          <w:shd w:val="clear" w:color="auto" w:fill="E5E5E5"/>
        </w:rPr>
        <w:t>)</w:t>
      </w:r>
      <w:r w:rsidR="00117743">
        <w:rPr>
          <w:rFonts w:ascii="Courier New" w:hAnsi="Courier New" w:cs="Courier New"/>
          <w:color w:val="444444"/>
          <w:sz w:val="20"/>
          <w:szCs w:val="20"/>
          <w:shd w:val="clear" w:color="auto" w:fill="E5E5E5"/>
        </w:rPr>
        <w:t> </w:t>
      </w:r>
      <w:r w:rsidR="00117743">
        <w:rPr>
          <w:rStyle w:val="cm-keyword"/>
          <w:rFonts w:ascii="Courier New" w:hAnsi="Courier New" w:cs="Courier New"/>
          <w:color w:val="770088"/>
          <w:sz w:val="20"/>
          <w:szCs w:val="20"/>
          <w:shd w:val="clear" w:color="auto" w:fill="E5E5E5"/>
        </w:rPr>
        <w:t>FROM</w:t>
      </w:r>
      <w:r w:rsidR="00117743">
        <w:rPr>
          <w:rFonts w:ascii="Courier New" w:hAnsi="Courier New" w:cs="Courier New"/>
          <w:color w:val="444444"/>
          <w:sz w:val="20"/>
          <w:szCs w:val="20"/>
          <w:shd w:val="clear" w:color="auto" w:fill="E5E5E5"/>
        </w:rPr>
        <w:t> </w:t>
      </w:r>
      <w:r w:rsidR="00117743">
        <w:rPr>
          <w:rStyle w:val="cm-variable-2"/>
          <w:rFonts w:ascii="Courier New" w:hAnsi="Courier New" w:cs="Courier New"/>
          <w:color w:val="0055AA"/>
          <w:sz w:val="20"/>
          <w:szCs w:val="20"/>
          <w:shd w:val="clear" w:color="auto" w:fill="E5E5E5"/>
        </w:rPr>
        <w:t>`products_orderdetails`</w:t>
      </w:r>
      <w:r w:rsidR="00117743">
        <w:rPr>
          <w:rFonts w:ascii="Courier New" w:hAnsi="Courier New" w:cs="Courier New"/>
          <w:color w:val="444444"/>
          <w:sz w:val="20"/>
          <w:szCs w:val="20"/>
          <w:shd w:val="clear" w:color="auto" w:fill="E5E5E5"/>
        </w:rPr>
        <w:t> </w:t>
      </w:r>
      <w:r w:rsidR="00117743">
        <w:rPr>
          <w:rStyle w:val="cm-keyword"/>
          <w:rFonts w:ascii="Courier New" w:hAnsi="Courier New" w:cs="Courier New"/>
          <w:color w:val="770088"/>
          <w:sz w:val="20"/>
          <w:szCs w:val="20"/>
          <w:shd w:val="clear" w:color="auto" w:fill="E5E5E5"/>
        </w:rPr>
        <w:t>WHERE</w:t>
      </w:r>
      <w:r w:rsidR="00117743">
        <w:rPr>
          <w:rFonts w:ascii="Courier New" w:hAnsi="Courier New" w:cs="Courier New"/>
          <w:color w:val="444444"/>
          <w:sz w:val="20"/>
          <w:szCs w:val="20"/>
          <w:shd w:val="clear" w:color="auto" w:fill="E5E5E5"/>
        </w:rPr>
        <w:t> date_of_payment </w:t>
      </w:r>
      <w:r w:rsidR="00117743">
        <w:rPr>
          <w:rStyle w:val="cm-keyword"/>
          <w:rFonts w:ascii="Courier New" w:hAnsi="Courier New" w:cs="Courier New"/>
          <w:color w:val="770088"/>
          <w:sz w:val="20"/>
          <w:szCs w:val="20"/>
          <w:shd w:val="clear" w:color="auto" w:fill="E5E5E5"/>
        </w:rPr>
        <w:t>BETWEEN</w:t>
      </w:r>
      <w:r w:rsidR="00117743">
        <w:rPr>
          <w:rFonts w:ascii="Courier New" w:hAnsi="Courier New" w:cs="Courier New"/>
          <w:color w:val="444444"/>
          <w:sz w:val="20"/>
          <w:szCs w:val="20"/>
          <w:shd w:val="clear" w:color="auto" w:fill="E5E5E5"/>
        </w:rPr>
        <w:t> </w:t>
      </w:r>
      <w:r w:rsidR="00117743">
        <w:rPr>
          <w:rStyle w:val="cm-string"/>
          <w:rFonts w:ascii="Courier New" w:hAnsi="Courier New" w:cs="Courier New"/>
          <w:color w:val="AA1111"/>
          <w:sz w:val="20"/>
          <w:szCs w:val="20"/>
          <w:shd w:val="clear" w:color="auto" w:fill="E5E5E5"/>
        </w:rPr>
        <w:t>"2022-12-23"</w:t>
      </w:r>
      <w:r w:rsidR="00117743">
        <w:rPr>
          <w:rFonts w:ascii="Courier New" w:hAnsi="Courier New" w:cs="Courier New"/>
          <w:color w:val="444444"/>
          <w:sz w:val="20"/>
          <w:szCs w:val="20"/>
          <w:shd w:val="clear" w:color="auto" w:fill="E5E5E5"/>
        </w:rPr>
        <w:t> </w:t>
      </w:r>
      <w:hyperlink r:id="rId12" w:tgtFrame="mysql_doc" w:history="1">
        <w:r w:rsidR="00117743">
          <w:rPr>
            <w:rStyle w:val="Hyperlink"/>
            <w:rFonts w:ascii="Courier New" w:hAnsi="Courier New" w:cs="Courier New"/>
            <w:sz w:val="20"/>
            <w:szCs w:val="20"/>
            <w:u w:val="none"/>
            <w:shd w:val="clear" w:color="auto" w:fill="E5E5E5"/>
          </w:rPr>
          <w:t>AND</w:t>
        </w:r>
      </w:hyperlink>
      <w:r w:rsidR="00117743">
        <w:rPr>
          <w:rFonts w:ascii="Courier New" w:hAnsi="Courier New" w:cs="Courier New"/>
          <w:color w:val="444444"/>
          <w:sz w:val="20"/>
          <w:szCs w:val="20"/>
          <w:shd w:val="clear" w:color="auto" w:fill="E5E5E5"/>
        </w:rPr>
        <w:t> </w:t>
      </w:r>
      <w:r w:rsidR="00117743">
        <w:rPr>
          <w:rStyle w:val="cm-string"/>
          <w:rFonts w:ascii="Courier New" w:hAnsi="Courier New" w:cs="Courier New"/>
          <w:color w:val="AA1111"/>
          <w:sz w:val="20"/>
          <w:szCs w:val="20"/>
          <w:shd w:val="clear" w:color="auto" w:fill="E5E5E5"/>
        </w:rPr>
        <w:t>"2022-12-28"</w:t>
      </w:r>
      <w:r w:rsidR="00117743">
        <w:rPr>
          <w:rStyle w:val="cm-punctuation"/>
          <w:rFonts w:ascii="Courier New" w:hAnsi="Courier New" w:cs="Courier New"/>
          <w:color w:val="444444"/>
          <w:sz w:val="20"/>
          <w:szCs w:val="20"/>
          <w:shd w:val="clear" w:color="auto" w:fill="E5E5E5"/>
        </w:rPr>
        <w:t>;</w:t>
      </w:r>
    </w:p>
    <w:p w14:paraId="69748708" w14:textId="77777777" w:rsidR="002D7F17" w:rsidRDefault="002D7F17" w:rsidP="00E73E65"/>
    <w:p w14:paraId="366D3438" w14:textId="77777777" w:rsidR="00490F18" w:rsidRDefault="00C22BD7">
      <w:r>
        <w:rPr>
          <w:noProof/>
          <w:lang w:val="en-IN" w:eastAsia="en-IN"/>
        </w:rPr>
        <mc:AlternateContent>
          <mc:Choice Requires="wps">
            <w:drawing>
              <wp:anchor distT="0" distB="0" distL="114300" distR="114300" simplePos="0" relativeHeight="251658240" behindDoc="0" locked="0" layoutInCell="1" allowOverlap="1" wp14:anchorId="66C519A1" wp14:editId="32752C8D">
                <wp:simplePos x="0" y="0"/>
                <wp:positionH relativeFrom="column">
                  <wp:posOffset>809430</wp:posOffset>
                </wp:positionH>
                <wp:positionV relativeFrom="paragraph">
                  <wp:posOffset>2607310</wp:posOffset>
                </wp:positionV>
                <wp:extent cx="800100" cy="219808"/>
                <wp:effectExtent l="38100" t="0" r="19050" b="66040"/>
                <wp:wrapNone/>
                <wp:docPr id="2" name="Straight Arrow Connector 2"/>
                <wp:cNvGraphicFramePr/>
                <a:graphic xmlns:a="http://schemas.openxmlformats.org/drawingml/2006/main">
                  <a:graphicData uri="http://schemas.microsoft.com/office/word/2010/wordprocessingShape">
                    <wps:wsp>
                      <wps:cNvCnPr/>
                      <wps:spPr>
                        <a:xfrm flipH="1">
                          <a:off x="0" y="0"/>
                          <a:ext cx="800100" cy="219808"/>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rto="http://schemas.microsoft.com/office/word/2006/arto">
            <w:pict>
              <v:shapetype w14:anchorId="1FE44443" id="_x0000_t32" coordsize="21600,21600" o:spt="32" o:oned="t" path="m,l21600,21600e" filled="f">
                <v:path arrowok="t" fillok="f" o:connecttype="none"/>
                <o:lock v:ext="edit" shapetype="t"/>
              </v:shapetype>
              <v:shape id="Straight Arrow Connector 2" o:spid="_x0000_s1026" type="#_x0000_t32" style="position:absolute;margin-left:63.75pt;margin-top:205.3pt;width:63pt;height:17.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" strokecolor="red" strokeweight=".5pt">
                <v:stroke endarrow="block" joinstyle="miter"/>
              </v:shape>
            </w:pict>
          </mc:Fallback>
        </mc:AlternateContent>
      </w:r>
      <w:r w:rsidR="00923182">
        <w:rPr>
          <w:noProof/>
          <w:lang w:val="en-IN" w:eastAsia="en-IN"/>
        </w:rPr>
        <w:drawing>
          <wp:inline distT="0" distB="0" distL="0" distR="0" wp14:anchorId="543AE8C0" wp14:editId="72FFEB2F">
            <wp:extent cx="6504305" cy="378948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7998990-f5b467459d5c979a520d71aa12c07b1c.png"/>
                    <pic:cNvPicPr/>
                  </pic:nvPicPr>
                  <pic:blipFill>
                    <a:blip r:embed="rId13">
                      <a:extLst>
                        <a:ext uri="{28A0092B-C50C-407E-A947-70E740481C1C}">
                          <a14:useLocalDpi xmlns:a14="http://schemas.microsoft.com/office/drawing/2010/main" val="0"/>
                        </a:ext>
                      </a:extLst>
                    </a:blip>
                    <a:stretch>
                      <a:fillRect/>
                    </a:stretch>
                  </pic:blipFill>
                  <pic:spPr>
                    <a:xfrm>
                      <a:off x="0" y="0"/>
                      <a:ext cx="6542867" cy="3811952"/>
                    </a:xfrm>
                    <a:prstGeom prst="rect">
                      <a:avLst/>
                    </a:prstGeom>
                  </pic:spPr>
                </pic:pic>
              </a:graphicData>
            </a:graphic>
          </wp:inline>
        </w:drawing>
      </w:r>
    </w:p>
    <w:p w14:paraId="16791AEB" w14:textId="77777777" w:rsidR="00FB619E" w:rsidRDefault="00FB619E"/>
    <w:p w14:paraId="3F0A634B" w14:textId="77777777" w:rsidR="00B135B6" w:rsidRDefault="00B135B6"/>
    <w:p w14:paraId="0C8FF763" w14:textId="77777777" w:rsidR="00B135B6" w:rsidRDefault="00B135B6"/>
    <w:p w14:paraId="0A123ADA" w14:textId="77777777" w:rsidR="00B135B6" w:rsidRDefault="00B135B6"/>
    <w:p w14:paraId="78688546" w14:textId="77777777" w:rsidR="00B135B6" w:rsidRDefault="00B135B6"/>
    <w:p w14:paraId="5CCDC497" w14:textId="77777777" w:rsidR="00B135B6" w:rsidRDefault="00B135B6"/>
    <w:p w14:paraId="5CFBBFED" w14:textId="77777777" w:rsidR="00B135B6" w:rsidRDefault="00B135B6"/>
    <w:p w14:paraId="40FED697" w14:textId="77777777" w:rsidR="00B135B6" w:rsidRDefault="00B135B6"/>
    <w:p w14:paraId="0B7B437D" w14:textId="77777777" w:rsidR="00B135B6" w:rsidRDefault="00B135B6"/>
    <w:p w14:paraId="12D8C3B7" w14:textId="77777777" w:rsidR="00B135B6" w:rsidRDefault="00B135B6"/>
    <w:p w14:paraId="20D90AE4" w14:textId="77777777" w:rsidR="00B135B6" w:rsidRDefault="00B135B6"/>
    <w:p w14:paraId="41838446" w14:textId="77777777" w:rsidR="00B135B6" w:rsidRDefault="00B135B6"/>
    <w:p w14:paraId="6D765B27" w14:textId="77777777" w:rsidR="00B135B6" w:rsidRDefault="00B135B6"/>
    <w:p w14:paraId="7093CC52" w14:textId="77777777" w:rsidR="00B135B6" w:rsidRDefault="00B135B6"/>
    <w:p w14:paraId="71124804" w14:textId="77777777" w:rsidR="00FB619E" w:rsidRDefault="00B85B4B">
      <w:pPr>
        <w:rPr>
          <w:b/>
        </w:rPr>
      </w:pPr>
      <w:r w:rsidRPr="00B85B4B">
        <w:rPr>
          <w:b/>
        </w:rPr>
        <w:t>Total number of transactions per month</w:t>
      </w:r>
      <w:r>
        <w:rPr>
          <w:b/>
        </w:rPr>
        <w:t>:-</w:t>
      </w:r>
    </w:p>
    <w:p w14:paraId="6561C6C0" w14:textId="77777777" w:rsidR="00B135B6" w:rsidRDefault="00117743">
      <w:pPr>
        <w:rPr>
          <w:rStyle w:val="cm-string"/>
          <w:rFonts w:ascii="Courier New" w:hAnsi="Courier New" w:cs="Courier New"/>
          <w:color w:val="AA1111"/>
          <w:sz w:val="20"/>
          <w:szCs w:val="20"/>
          <w:shd w:val="clear" w:color="auto" w:fill="E5E5E5"/>
        </w:rPr>
      </w:pPr>
      <w:r>
        <w:rPr>
          <w:b/>
        </w:rPr>
        <w:t xml:space="preserve">Query:  </w:t>
      </w:r>
      <w:hyperlink r:id="rId14" w:tgtFrame="mysql_doc" w:history="1">
        <w:r>
          <w:rPr>
            <w:rStyle w:val="Hyperlink"/>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w:t>
      </w:r>
      <w:hyperlink r:id="rId15" w:tgtFrame="mysql_doc" w:history="1">
        <w:r>
          <w:rPr>
            <w:rStyle w:val="Hyperlink"/>
            <w:rFonts w:ascii="Courier New" w:hAnsi="Courier New" w:cs="Courier New"/>
            <w:sz w:val="20"/>
            <w:szCs w:val="20"/>
            <w:u w:val="none"/>
            <w:shd w:val="clear" w:color="auto" w:fill="E5E5E5"/>
          </w:rPr>
          <w:t>COUNT</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amount</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`products_orderdetails`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date_of_payment </w:t>
      </w:r>
      <w:r>
        <w:rPr>
          <w:rStyle w:val="cm-keyword"/>
          <w:rFonts w:ascii="Courier New" w:hAnsi="Courier New" w:cs="Courier New"/>
          <w:color w:val="770088"/>
          <w:sz w:val="20"/>
          <w:szCs w:val="20"/>
          <w:shd w:val="clear" w:color="auto" w:fill="E5E5E5"/>
        </w:rPr>
        <w:t>BETWEEN</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"2023-01-01"</w:t>
      </w:r>
      <w:r>
        <w:rPr>
          <w:rFonts w:ascii="Courier New" w:hAnsi="Courier New" w:cs="Courier New"/>
          <w:color w:val="444444"/>
          <w:sz w:val="20"/>
          <w:szCs w:val="20"/>
          <w:shd w:val="clear" w:color="auto" w:fill="E5E5E5"/>
        </w:rPr>
        <w:t> </w:t>
      </w:r>
      <w:hyperlink r:id="rId16" w:tgtFrame="mysql_doc" w:history="1">
        <w:r>
          <w:rPr>
            <w:rStyle w:val="Hyperlink"/>
            <w:rFonts w:ascii="Courier New" w:hAnsi="Courier New" w:cs="Courier New"/>
            <w:sz w:val="20"/>
            <w:szCs w:val="20"/>
            <w:u w:val="none"/>
            <w:shd w:val="clear" w:color="auto" w:fill="E5E5E5"/>
          </w:rPr>
          <w:t>AND</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"2023-01-30"</w:t>
      </w:r>
    </w:p>
    <w:p w14:paraId="731292FB" w14:textId="77777777" w:rsidR="00B135B6" w:rsidRDefault="00B135B6">
      <w:pPr>
        <w:rPr>
          <w:rStyle w:val="cm-string"/>
          <w:rFonts w:ascii="Courier New" w:hAnsi="Courier New" w:cs="Courier New"/>
          <w:color w:val="AA1111"/>
          <w:sz w:val="20"/>
          <w:szCs w:val="20"/>
          <w:shd w:val="clear" w:color="auto" w:fill="E5E5E5"/>
        </w:rPr>
      </w:pPr>
    </w:p>
    <w:p w14:paraId="2A9DA238" w14:textId="77777777" w:rsidR="00B135B6" w:rsidRDefault="00B135B6">
      <w:pPr>
        <w:rPr>
          <w:rStyle w:val="cm-string"/>
          <w:rFonts w:ascii="Courier New" w:hAnsi="Courier New" w:cs="Courier New"/>
          <w:color w:val="AA1111"/>
          <w:sz w:val="20"/>
          <w:szCs w:val="20"/>
          <w:shd w:val="clear" w:color="auto" w:fill="E5E5E5"/>
        </w:rPr>
      </w:pPr>
    </w:p>
    <w:p w14:paraId="7C64FBB5" w14:textId="77777777" w:rsidR="00B85B4B" w:rsidRDefault="00C22BD7">
      <w:pPr>
        <w:rPr>
          <w:b/>
        </w:rPr>
      </w:pPr>
      <w:r>
        <w:rPr>
          <w:noProof/>
          <w:lang w:val="en-IN" w:eastAsia="en-IN"/>
        </w:rPr>
        <mc:AlternateContent>
          <mc:Choice Requires="wps">
            <w:drawing>
              <wp:anchor distT="0" distB="0" distL="114300" distR="114300" simplePos="0" relativeHeight="251658241" behindDoc="0" locked="0" layoutInCell="1" allowOverlap="1" wp14:anchorId="5EEE5751" wp14:editId="7898B855">
                <wp:simplePos x="0" y="0"/>
                <wp:positionH relativeFrom="column">
                  <wp:posOffset>782466</wp:posOffset>
                </wp:positionH>
                <wp:positionV relativeFrom="paragraph">
                  <wp:posOffset>2177219</wp:posOffset>
                </wp:positionV>
                <wp:extent cx="800100" cy="219808"/>
                <wp:effectExtent l="38100" t="0" r="19050" b="66040"/>
                <wp:wrapNone/>
                <wp:docPr id="3" name="Straight Arrow Connector 3"/>
                <wp:cNvGraphicFramePr/>
                <a:graphic xmlns:a="http://schemas.openxmlformats.org/drawingml/2006/main">
                  <a:graphicData uri="http://schemas.microsoft.com/office/word/2010/wordprocessingShape">
                    <wps:wsp>
                      <wps:cNvCnPr/>
                      <wps:spPr>
                        <a:xfrm flipH="1">
                          <a:off x="0" y="0"/>
                          <a:ext cx="800100" cy="219808"/>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rto="http://schemas.microsoft.com/office/word/2006/arto">
            <w:pict>
              <v:shape w14:anchorId="324D337C" id="Straight Arrow Connector 3" o:spid="_x0000_s1026" type="#_x0000_t32" style="position:absolute;margin-left:61.6pt;margin-top:171.45pt;width:63pt;height:17.3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" strokecolor="red" strokeweight=".5pt">
                <v:stroke endarrow="block" joinstyle="miter"/>
              </v:shape>
            </w:pict>
          </mc:Fallback>
        </mc:AlternateContent>
      </w:r>
      <w:r w:rsidR="00E14CDD">
        <w:rPr>
          <w:b/>
          <w:noProof/>
          <w:lang w:val="en-IN" w:eastAsia="en-IN"/>
        </w:rPr>
        <w:drawing>
          <wp:inline distT="0" distB="0" distL="0" distR="0" wp14:anchorId="15E48307" wp14:editId="7A83579D">
            <wp:extent cx="6140666" cy="3578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nt-m.png"/>
                    <pic:cNvPicPr/>
                  </pic:nvPicPr>
                  <pic:blipFill>
                    <a:blip r:embed="rId17">
                      <a:extLst>
                        <a:ext uri="{28A0092B-C50C-407E-A947-70E740481C1C}">
                          <a14:useLocalDpi xmlns:a14="http://schemas.microsoft.com/office/drawing/2010/main" val="0"/>
                        </a:ext>
                      </a:extLst>
                    </a:blip>
                    <a:stretch>
                      <a:fillRect/>
                    </a:stretch>
                  </pic:blipFill>
                  <pic:spPr>
                    <a:xfrm>
                      <a:off x="0" y="0"/>
                      <a:ext cx="6608964" cy="3851107"/>
                    </a:xfrm>
                    <a:prstGeom prst="rect">
                      <a:avLst/>
                    </a:prstGeom>
                  </pic:spPr>
                </pic:pic>
              </a:graphicData>
            </a:graphic>
          </wp:inline>
        </w:drawing>
      </w:r>
    </w:p>
    <w:p w14:paraId="491945E4" w14:textId="77777777" w:rsidR="002B5CCA" w:rsidRDefault="00385399">
      <w:pPr>
        <w:rPr>
          <w:b/>
        </w:rPr>
      </w:pPr>
      <w:r>
        <w:rPr>
          <w:b/>
        </w:rPr>
        <w:t>If you want to track request accept reject lender side track in Request inbox Table</w:t>
      </w:r>
      <w:r w:rsidR="00432C43">
        <w:rPr>
          <w:b/>
        </w:rPr>
        <w:t>:-</w:t>
      </w:r>
    </w:p>
    <w:p w14:paraId="699B0E79" w14:textId="77777777" w:rsidR="00432C43" w:rsidRDefault="00257B47">
      <w:pPr>
        <w:rPr>
          <w:b/>
        </w:rPr>
      </w:pPr>
      <w:hyperlink r:id="rId18" w:tgtFrame="mysql_doc" w:history="1">
        <w:r w:rsidR="00432C43">
          <w:rPr>
            <w:rStyle w:val="Hyperlink"/>
            <w:rFonts w:ascii="Courier New" w:hAnsi="Courier New" w:cs="Courier New"/>
            <w:sz w:val="20"/>
            <w:szCs w:val="20"/>
            <w:u w:val="none"/>
            <w:shd w:val="clear" w:color="auto" w:fill="E5E5E5"/>
          </w:rPr>
          <w:t>SELECT</w:t>
        </w:r>
      </w:hyperlink>
      <w:r w:rsidR="00432C43">
        <w:rPr>
          <w:rFonts w:ascii="Courier New" w:hAnsi="Courier New" w:cs="Courier New"/>
          <w:color w:val="444444"/>
          <w:sz w:val="20"/>
          <w:szCs w:val="20"/>
          <w:shd w:val="clear" w:color="auto" w:fill="E5E5E5"/>
        </w:rPr>
        <w:t> </w:t>
      </w:r>
      <w:hyperlink r:id="rId19" w:tgtFrame="mysql_doc" w:history="1">
        <w:r w:rsidR="00432C43">
          <w:rPr>
            <w:rStyle w:val="Hyperlink"/>
            <w:rFonts w:ascii="Courier New" w:hAnsi="Courier New" w:cs="Courier New"/>
            <w:sz w:val="20"/>
            <w:szCs w:val="20"/>
            <w:u w:val="none"/>
            <w:shd w:val="clear" w:color="auto" w:fill="E5E5E5"/>
          </w:rPr>
          <w:t>COUNT</w:t>
        </w:r>
      </w:hyperlink>
      <w:r w:rsidR="00432C43">
        <w:rPr>
          <w:rStyle w:val="cm-bracket"/>
          <w:rFonts w:ascii="Courier New" w:hAnsi="Courier New" w:cs="Courier New"/>
          <w:color w:val="999977"/>
          <w:sz w:val="20"/>
          <w:szCs w:val="20"/>
          <w:shd w:val="clear" w:color="auto" w:fill="E5E5E5"/>
        </w:rPr>
        <w:t>(</w:t>
      </w:r>
      <w:r w:rsidR="00432C43">
        <w:rPr>
          <w:rFonts w:ascii="Courier New" w:hAnsi="Courier New" w:cs="Courier New"/>
          <w:color w:val="444444"/>
          <w:sz w:val="20"/>
          <w:szCs w:val="20"/>
          <w:shd w:val="clear" w:color="auto" w:fill="E5E5E5"/>
        </w:rPr>
        <w:t>request_status</w:t>
      </w:r>
      <w:r w:rsidR="00432C43">
        <w:rPr>
          <w:rStyle w:val="cm-bracket"/>
          <w:rFonts w:ascii="Courier New" w:hAnsi="Courier New" w:cs="Courier New"/>
          <w:color w:val="999977"/>
          <w:sz w:val="20"/>
          <w:szCs w:val="20"/>
          <w:shd w:val="clear" w:color="auto" w:fill="E5E5E5"/>
        </w:rPr>
        <w:t>)</w:t>
      </w:r>
      <w:r w:rsidR="00432C43">
        <w:rPr>
          <w:rFonts w:ascii="Courier New" w:hAnsi="Courier New" w:cs="Courier New"/>
          <w:color w:val="444444"/>
          <w:sz w:val="20"/>
          <w:szCs w:val="20"/>
          <w:shd w:val="clear" w:color="auto" w:fill="E5E5E5"/>
        </w:rPr>
        <w:t> </w:t>
      </w:r>
      <w:r w:rsidR="00432C43">
        <w:rPr>
          <w:rStyle w:val="cm-keyword"/>
          <w:rFonts w:ascii="Courier New" w:hAnsi="Courier New" w:cs="Courier New"/>
          <w:color w:val="770088"/>
          <w:sz w:val="20"/>
          <w:szCs w:val="20"/>
          <w:shd w:val="clear" w:color="auto" w:fill="E5E5E5"/>
        </w:rPr>
        <w:t>FROM</w:t>
      </w:r>
      <w:r w:rsidR="00432C43">
        <w:rPr>
          <w:rFonts w:ascii="Courier New" w:hAnsi="Courier New" w:cs="Courier New"/>
          <w:color w:val="444444"/>
          <w:sz w:val="20"/>
          <w:szCs w:val="20"/>
          <w:shd w:val="clear" w:color="auto" w:fill="E5E5E5"/>
        </w:rPr>
        <w:t> </w:t>
      </w:r>
      <w:r w:rsidR="00432C43">
        <w:rPr>
          <w:rStyle w:val="cm-variable-2"/>
          <w:rFonts w:ascii="Courier New" w:hAnsi="Courier New" w:cs="Courier New"/>
          <w:color w:val="0055AA"/>
          <w:sz w:val="20"/>
          <w:szCs w:val="20"/>
          <w:shd w:val="clear" w:color="auto" w:fill="E5E5E5"/>
        </w:rPr>
        <w:t>`products_requestinbox`</w:t>
      </w:r>
      <w:r w:rsidR="00432C43">
        <w:rPr>
          <w:rFonts w:ascii="Courier New" w:hAnsi="Courier New" w:cs="Courier New"/>
          <w:color w:val="444444"/>
          <w:sz w:val="20"/>
          <w:szCs w:val="20"/>
          <w:shd w:val="clear" w:color="auto" w:fill="E5E5E5"/>
        </w:rPr>
        <w:t> </w:t>
      </w:r>
      <w:r w:rsidR="00432C43">
        <w:rPr>
          <w:rStyle w:val="cm-keyword"/>
          <w:rFonts w:ascii="Courier New" w:hAnsi="Courier New" w:cs="Courier New"/>
          <w:color w:val="770088"/>
          <w:sz w:val="20"/>
          <w:szCs w:val="20"/>
          <w:shd w:val="clear" w:color="auto" w:fill="E5E5E5"/>
        </w:rPr>
        <w:t>WHERE</w:t>
      </w:r>
      <w:r w:rsidR="00432C43">
        <w:rPr>
          <w:rFonts w:ascii="Courier New" w:hAnsi="Courier New" w:cs="Courier New"/>
          <w:color w:val="444444"/>
          <w:sz w:val="20"/>
          <w:szCs w:val="20"/>
          <w:shd w:val="clear" w:color="auto" w:fill="E5E5E5"/>
        </w:rPr>
        <w:t> request_status </w:t>
      </w:r>
      <w:r w:rsidR="00432C43">
        <w:rPr>
          <w:rStyle w:val="cm-operator"/>
          <w:rFonts w:ascii="Courier New" w:hAnsi="Courier New" w:cs="Courier New"/>
          <w:color w:val="FF00FF"/>
          <w:sz w:val="20"/>
          <w:szCs w:val="20"/>
          <w:shd w:val="clear" w:color="auto" w:fill="E5E5E5"/>
        </w:rPr>
        <w:t>=</w:t>
      </w:r>
      <w:r w:rsidR="00432C43">
        <w:rPr>
          <w:rFonts w:ascii="Courier New" w:hAnsi="Courier New" w:cs="Courier New"/>
          <w:color w:val="444444"/>
          <w:sz w:val="20"/>
          <w:szCs w:val="20"/>
          <w:shd w:val="clear" w:color="auto" w:fill="E5E5E5"/>
        </w:rPr>
        <w:t> </w:t>
      </w:r>
      <w:r w:rsidR="00432C43">
        <w:rPr>
          <w:rStyle w:val="cm-string"/>
          <w:rFonts w:ascii="Courier New" w:hAnsi="Courier New" w:cs="Courier New"/>
          <w:color w:val="AA1111"/>
          <w:sz w:val="20"/>
          <w:szCs w:val="20"/>
          <w:shd w:val="clear" w:color="auto" w:fill="E5E5E5"/>
        </w:rPr>
        <w:t>"Accepted"</w:t>
      </w:r>
      <w:r w:rsidR="00432C43">
        <w:rPr>
          <w:rStyle w:val="cm-punctuation"/>
          <w:rFonts w:ascii="Courier New" w:hAnsi="Courier New" w:cs="Courier New"/>
          <w:color w:val="444444"/>
          <w:sz w:val="20"/>
          <w:szCs w:val="20"/>
          <w:shd w:val="clear" w:color="auto" w:fill="E5E5E5"/>
        </w:rPr>
        <w:t>;</w:t>
      </w:r>
    </w:p>
    <w:p w14:paraId="7C871F34" w14:textId="77777777" w:rsidR="00432C43" w:rsidRPr="00B85B4B" w:rsidRDefault="000B15A4">
      <w:pPr>
        <w:rPr>
          <w:b/>
        </w:rPr>
      </w:pPr>
      <w:r>
        <w:rPr>
          <w:noProof/>
          <w:lang w:val="en-IN" w:eastAsia="en-IN"/>
        </w:rPr>
        <mc:AlternateContent>
          <mc:Choice Requires="wps">
            <w:drawing>
              <wp:anchor distT="0" distB="0" distL="114300" distR="114300" simplePos="0" relativeHeight="251658242" behindDoc="0" locked="0" layoutInCell="1" allowOverlap="1" wp14:anchorId="1BC52B75" wp14:editId="7620E012">
                <wp:simplePos x="0" y="0"/>
                <wp:positionH relativeFrom="column">
                  <wp:posOffset>1405157</wp:posOffset>
                </wp:positionH>
                <wp:positionV relativeFrom="paragraph">
                  <wp:posOffset>1266825</wp:posOffset>
                </wp:positionV>
                <wp:extent cx="800100" cy="219808"/>
                <wp:effectExtent l="38100" t="0" r="19050" b="66040"/>
                <wp:wrapNone/>
                <wp:docPr id="5" name="Straight Arrow Connector 5"/>
                <wp:cNvGraphicFramePr/>
                <a:graphic xmlns:a="http://schemas.openxmlformats.org/drawingml/2006/main">
                  <a:graphicData uri="http://schemas.microsoft.com/office/word/2010/wordprocessingShape">
                    <wps:wsp>
                      <wps:cNvCnPr/>
                      <wps:spPr>
                        <a:xfrm flipH="1">
                          <a:off x="0" y="0"/>
                          <a:ext cx="800100" cy="219808"/>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rto="http://schemas.microsoft.com/office/word/2006/arto">
            <w:pict>
              <v:shape w14:anchorId="037E4088" id="Straight Arrow Connector 5" o:spid="_x0000_s1026" type="#_x0000_t32" style="position:absolute;margin-left:110.65pt;margin-top:99.75pt;width:63pt;height:17.3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" strokecolor="red" strokeweight=".5pt">
                <v:stroke endarrow="block" joinstyle="miter"/>
              </v:shape>
            </w:pict>
          </mc:Fallback>
        </mc:AlternateContent>
      </w:r>
      <w:r w:rsidR="00432C43">
        <w:rPr>
          <w:b/>
          <w:noProof/>
          <w:lang w:val="en-IN" w:eastAsia="en-IN"/>
        </w:rPr>
        <w:drawing>
          <wp:inline distT="0" distB="0" distL="0" distR="0" wp14:anchorId="6641180F" wp14:editId="6A44EBA9">
            <wp:extent cx="6224270" cy="240909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quest-count.png"/>
                    <pic:cNvPicPr/>
                  </pic:nvPicPr>
                  <pic:blipFill>
                    <a:blip r:embed="rId20">
                      <a:extLst>
                        <a:ext uri="{28A0092B-C50C-407E-A947-70E740481C1C}">
                          <a14:useLocalDpi xmlns:a14="http://schemas.microsoft.com/office/drawing/2010/main" val="0"/>
                        </a:ext>
                      </a:extLst>
                    </a:blip>
                    <a:stretch>
                      <a:fillRect/>
                    </a:stretch>
                  </pic:blipFill>
                  <pic:spPr>
                    <a:xfrm>
                      <a:off x="0" y="0"/>
                      <a:ext cx="6322274" cy="2447025"/>
                    </a:xfrm>
                    <a:prstGeom prst="rect">
                      <a:avLst/>
                    </a:prstGeom>
                  </pic:spPr>
                </pic:pic>
              </a:graphicData>
            </a:graphic>
          </wp:inline>
        </w:drawing>
      </w:r>
    </w:p>
    <w:sectPr w:rsidR="00432C43" w:rsidRPr="00B85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E65"/>
    <w:rsid w:val="00000064"/>
    <w:rsid w:val="00036160"/>
    <w:rsid w:val="00040714"/>
    <w:rsid w:val="000700F2"/>
    <w:rsid w:val="00074283"/>
    <w:rsid w:val="0008114A"/>
    <w:rsid w:val="000A0A3E"/>
    <w:rsid w:val="000A0C3D"/>
    <w:rsid w:val="000B15A4"/>
    <w:rsid w:val="000B324F"/>
    <w:rsid w:val="000D7AC6"/>
    <w:rsid w:val="000F3E3B"/>
    <w:rsid w:val="00116C36"/>
    <w:rsid w:val="00117743"/>
    <w:rsid w:val="0013202F"/>
    <w:rsid w:val="00154B50"/>
    <w:rsid w:val="001A37DF"/>
    <w:rsid w:val="001C4461"/>
    <w:rsid w:val="001E1FB3"/>
    <w:rsid w:val="00254ED0"/>
    <w:rsid w:val="00274C58"/>
    <w:rsid w:val="00296173"/>
    <w:rsid w:val="002A783A"/>
    <w:rsid w:val="002B07E4"/>
    <w:rsid w:val="002B5CCA"/>
    <w:rsid w:val="002C708F"/>
    <w:rsid w:val="002D2732"/>
    <w:rsid w:val="002D7F17"/>
    <w:rsid w:val="002E51EF"/>
    <w:rsid w:val="00306C59"/>
    <w:rsid w:val="00314CA4"/>
    <w:rsid w:val="00323AEA"/>
    <w:rsid w:val="00341693"/>
    <w:rsid w:val="00382C1A"/>
    <w:rsid w:val="00385399"/>
    <w:rsid w:val="00397B96"/>
    <w:rsid w:val="003B1C79"/>
    <w:rsid w:val="003E01B9"/>
    <w:rsid w:val="004042B9"/>
    <w:rsid w:val="00413201"/>
    <w:rsid w:val="00417E00"/>
    <w:rsid w:val="00432C43"/>
    <w:rsid w:val="004465E5"/>
    <w:rsid w:val="00450070"/>
    <w:rsid w:val="00473C29"/>
    <w:rsid w:val="00474ECA"/>
    <w:rsid w:val="0048546E"/>
    <w:rsid w:val="00490F18"/>
    <w:rsid w:val="004D0B4A"/>
    <w:rsid w:val="004D74FE"/>
    <w:rsid w:val="00527CCE"/>
    <w:rsid w:val="00554AB4"/>
    <w:rsid w:val="0058024F"/>
    <w:rsid w:val="0058479A"/>
    <w:rsid w:val="005C430A"/>
    <w:rsid w:val="005F52C5"/>
    <w:rsid w:val="00604870"/>
    <w:rsid w:val="00633B49"/>
    <w:rsid w:val="006506BA"/>
    <w:rsid w:val="00665763"/>
    <w:rsid w:val="00691343"/>
    <w:rsid w:val="006B2ACB"/>
    <w:rsid w:val="006D3C11"/>
    <w:rsid w:val="006D7128"/>
    <w:rsid w:val="006F2191"/>
    <w:rsid w:val="00710C09"/>
    <w:rsid w:val="007311B5"/>
    <w:rsid w:val="007725E6"/>
    <w:rsid w:val="007751F6"/>
    <w:rsid w:val="007B5350"/>
    <w:rsid w:val="007C0340"/>
    <w:rsid w:val="007D07AB"/>
    <w:rsid w:val="007F406E"/>
    <w:rsid w:val="0084508F"/>
    <w:rsid w:val="008610B8"/>
    <w:rsid w:val="00877289"/>
    <w:rsid w:val="00882460"/>
    <w:rsid w:val="008874D8"/>
    <w:rsid w:val="008D1E77"/>
    <w:rsid w:val="008D3F65"/>
    <w:rsid w:val="008E4407"/>
    <w:rsid w:val="008F1A76"/>
    <w:rsid w:val="00904823"/>
    <w:rsid w:val="00911971"/>
    <w:rsid w:val="00923182"/>
    <w:rsid w:val="0092795D"/>
    <w:rsid w:val="009544C7"/>
    <w:rsid w:val="00974932"/>
    <w:rsid w:val="00980EBF"/>
    <w:rsid w:val="009902AF"/>
    <w:rsid w:val="00993831"/>
    <w:rsid w:val="009A4999"/>
    <w:rsid w:val="009B3539"/>
    <w:rsid w:val="00A079EA"/>
    <w:rsid w:val="00A33282"/>
    <w:rsid w:val="00A57EFA"/>
    <w:rsid w:val="00A60155"/>
    <w:rsid w:val="00A700FA"/>
    <w:rsid w:val="00A860C8"/>
    <w:rsid w:val="00AA39D0"/>
    <w:rsid w:val="00AC40D9"/>
    <w:rsid w:val="00AD6CFA"/>
    <w:rsid w:val="00AE6EAF"/>
    <w:rsid w:val="00B12F18"/>
    <w:rsid w:val="00B135B6"/>
    <w:rsid w:val="00B15EC9"/>
    <w:rsid w:val="00B5702E"/>
    <w:rsid w:val="00B71D8A"/>
    <w:rsid w:val="00B85B4B"/>
    <w:rsid w:val="00B979D1"/>
    <w:rsid w:val="00BA7197"/>
    <w:rsid w:val="00BD3BDC"/>
    <w:rsid w:val="00C12AF4"/>
    <w:rsid w:val="00C13660"/>
    <w:rsid w:val="00C22BD7"/>
    <w:rsid w:val="00C32C07"/>
    <w:rsid w:val="00C36E2B"/>
    <w:rsid w:val="00C57F1D"/>
    <w:rsid w:val="00C63FF6"/>
    <w:rsid w:val="00D050B0"/>
    <w:rsid w:val="00D063C9"/>
    <w:rsid w:val="00D07E2C"/>
    <w:rsid w:val="00D102D2"/>
    <w:rsid w:val="00D1151A"/>
    <w:rsid w:val="00D27E13"/>
    <w:rsid w:val="00D73FFF"/>
    <w:rsid w:val="00D8733C"/>
    <w:rsid w:val="00D91ABF"/>
    <w:rsid w:val="00D9200D"/>
    <w:rsid w:val="00D96A1B"/>
    <w:rsid w:val="00E14CDD"/>
    <w:rsid w:val="00E2334F"/>
    <w:rsid w:val="00E53C8C"/>
    <w:rsid w:val="00E73E65"/>
    <w:rsid w:val="00E74FE1"/>
    <w:rsid w:val="00E9097D"/>
    <w:rsid w:val="00E96438"/>
    <w:rsid w:val="00EB4F82"/>
    <w:rsid w:val="00EB7B64"/>
    <w:rsid w:val="00EC5B62"/>
    <w:rsid w:val="00ED2EA0"/>
    <w:rsid w:val="00EE07AA"/>
    <w:rsid w:val="00EF067D"/>
    <w:rsid w:val="00F00894"/>
    <w:rsid w:val="00F0490C"/>
    <w:rsid w:val="00F24AC8"/>
    <w:rsid w:val="00F43DA2"/>
    <w:rsid w:val="00F63F61"/>
    <w:rsid w:val="00F715D1"/>
    <w:rsid w:val="00F86B24"/>
    <w:rsid w:val="00FB619E"/>
    <w:rsid w:val="00FB7BAB"/>
    <w:rsid w:val="00FD3579"/>
    <w:rsid w:val="00FE7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1B7D"/>
  <w15:chartTrackingRefBased/>
  <w15:docId w15:val="{563146AB-F1B3-4046-B06E-684045FF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E65"/>
    <w:pPr>
      <w:spacing w:after="0" w:line="240" w:lineRule="auto"/>
    </w:pPr>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keyword">
    <w:name w:val="cm-keyword"/>
    <w:basedOn w:val="DefaultParagraphFont"/>
    <w:rsid w:val="00117743"/>
  </w:style>
  <w:style w:type="character" w:styleId="Hyperlink">
    <w:name w:val="Hyperlink"/>
    <w:basedOn w:val="DefaultParagraphFont"/>
    <w:uiPriority w:val="99"/>
    <w:unhideWhenUsed/>
    <w:rsid w:val="00117743"/>
    <w:rPr>
      <w:color w:val="0000FF"/>
      <w:u w:val="single"/>
    </w:rPr>
  </w:style>
  <w:style w:type="character" w:customStyle="1" w:styleId="cm-bracket">
    <w:name w:val="cm-bracket"/>
    <w:basedOn w:val="DefaultParagraphFont"/>
    <w:rsid w:val="00117743"/>
  </w:style>
  <w:style w:type="character" w:customStyle="1" w:styleId="cm-variable-2">
    <w:name w:val="cm-variable-2"/>
    <w:basedOn w:val="DefaultParagraphFont"/>
    <w:rsid w:val="00117743"/>
  </w:style>
  <w:style w:type="character" w:customStyle="1" w:styleId="cm-string">
    <w:name w:val="cm-string"/>
    <w:basedOn w:val="DefaultParagraphFont"/>
    <w:rsid w:val="00117743"/>
  </w:style>
  <w:style w:type="character" w:customStyle="1" w:styleId="cm-punctuation">
    <w:name w:val="cm-punctuation"/>
    <w:basedOn w:val="DefaultParagraphFont"/>
    <w:rsid w:val="00117743"/>
  </w:style>
  <w:style w:type="character" w:customStyle="1" w:styleId="cm-operator">
    <w:name w:val="cm-operator"/>
    <w:basedOn w:val="DefaultParagraphFont"/>
    <w:rsid w:val="00432C43"/>
  </w:style>
  <w:style w:type="paragraph" w:styleId="Revision">
    <w:name w:val="Revision"/>
    <w:hidden/>
    <w:uiPriority w:val="99"/>
    <w:semiHidden/>
    <w:rsid w:val="00FE7406"/>
    <w:pPr>
      <w:spacing w:after="0" w:line="240" w:lineRule="auto"/>
    </w:pPr>
    <w:rPr>
      <w:lang w:val="en-CA"/>
    </w:rPr>
  </w:style>
  <w:style w:type="table" w:styleId="PlainTable1">
    <w:name w:val="Plain Table 1"/>
    <w:basedOn w:val="TableNormal"/>
    <w:uiPriority w:val="41"/>
    <w:rsid w:val="00AE6EAF"/>
    <w:pPr>
      <w:spacing w:after="0" w:line="240" w:lineRule="auto"/>
    </w:pPr>
    <w:rPr>
      <w:lang w:val="en-C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B15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http://54.89.50.153/phpmyadmin/url.php?url=https://dev.mysql.com/doc/refman/8.0/en/selec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54.89.50.153/phpmyadmin/url.php?url=https://dev.mysql.com/doc/refman/8.0/en/logical-operators.html%23operator_and"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54.89.50.153/phpmyadmin/url.php?url=https://dev.mysql.com/doc/refman/8.0/en/logical-operators.html%23operator_and"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54.89.50.153/phpmyadmin/url.php?url=https://dev.mysql.com/doc/refman/8.0/en/aggregate-functions.html%23function_sum" TargetMode="External"/><Relationship Id="rId5" Type="http://schemas.openxmlformats.org/officeDocument/2006/relationships/image" Target="media/image1.png"/><Relationship Id="rId15" Type="http://schemas.openxmlformats.org/officeDocument/2006/relationships/hyperlink" Target="http://54.89.50.153/phpmyadmin/url.php?url=https://dev.mysql.com/doc/refman/8.0/en/aggregate-functions.html%23function_count" TargetMode="External"/><Relationship Id="rId10" Type="http://schemas.openxmlformats.org/officeDocument/2006/relationships/hyperlink" Target="http://54.89.50.153/phpmyadmin/url.php?url=https://dev.mysql.com/doc/refman/8.0/en/select.html" TargetMode="External"/><Relationship Id="rId19" Type="http://schemas.openxmlformats.org/officeDocument/2006/relationships/hyperlink" Target="http://54.89.50.153/phpmyadmin/url.php?url=https://dev.mysql.com/doc/refman/8.0/en/aggregate-functions.html%23function_coun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54.89.50.153/phpmyadmin/url.php?url=https://dev.mysql.com/doc/refman/8.0/en/selec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1817</Words>
  <Characters>10357</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Links>
    <vt:vector size="54" baseType="variant">
      <vt:variant>
        <vt:i4>1310765</vt:i4>
      </vt:variant>
      <vt:variant>
        <vt:i4>24</vt:i4>
      </vt:variant>
      <vt:variant>
        <vt:i4>0</vt:i4>
      </vt:variant>
      <vt:variant>
        <vt:i4>5</vt:i4>
      </vt:variant>
      <vt:variant>
        <vt:lpwstr>http://54.89.50.153/phpmyadmin/url.php?url=https://dev.mysql.com/doc/refman/8.0/en/aggregate-functions.html%23function_count</vt:lpwstr>
      </vt:variant>
      <vt:variant>
        <vt:lpwstr/>
      </vt:variant>
      <vt:variant>
        <vt:i4>3735599</vt:i4>
      </vt:variant>
      <vt:variant>
        <vt:i4>21</vt:i4>
      </vt:variant>
      <vt:variant>
        <vt:i4>0</vt:i4>
      </vt:variant>
      <vt:variant>
        <vt:i4>5</vt:i4>
      </vt:variant>
      <vt:variant>
        <vt:lpwstr>http://54.89.50.153/phpmyadmin/url.php?url=https://dev.mysql.com/doc/refman/8.0/en/select.html</vt:lpwstr>
      </vt:variant>
      <vt:variant>
        <vt:lpwstr/>
      </vt:variant>
      <vt:variant>
        <vt:i4>1179681</vt:i4>
      </vt:variant>
      <vt:variant>
        <vt:i4>18</vt:i4>
      </vt:variant>
      <vt:variant>
        <vt:i4>0</vt:i4>
      </vt:variant>
      <vt:variant>
        <vt:i4>5</vt:i4>
      </vt:variant>
      <vt:variant>
        <vt:lpwstr>http://54.89.50.153/phpmyadmin/url.php?url=https://dev.mysql.com/doc/refman/8.0/en/logical-operators.html%23operator_and</vt:lpwstr>
      </vt:variant>
      <vt:variant>
        <vt:lpwstr/>
      </vt:variant>
      <vt:variant>
        <vt:i4>1310765</vt:i4>
      </vt:variant>
      <vt:variant>
        <vt:i4>15</vt:i4>
      </vt:variant>
      <vt:variant>
        <vt:i4>0</vt:i4>
      </vt:variant>
      <vt:variant>
        <vt:i4>5</vt:i4>
      </vt:variant>
      <vt:variant>
        <vt:lpwstr>http://54.89.50.153/phpmyadmin/url.php?url=https://dev.mysql.com/doc/refman/8.0/en/aggregate-functions.html%23function_count</vt:lpwstr>
      </vt:variant>
      <vt:variant>
        <vt:lpwstr/>
      </vt:variant>
      <vt:variant>
        <vt:i4>3735599</vt:i4>
      </vt:variant>
      <vt:variant>
        <vt:i4>12</vt:i4>
      </vt:variant>
      <vt:variant>
        <vt:i4>0</vt:i4>
      </vt:variant>
      <vt:variant>
        <vt:i4>5</vt:i4>
      </vt:variant>
      <vt:variant>
        <vt:lpwstr>http://54.89.50.153/phpmyadmin/url.php?url=https://dev.mysql.com/doc/refman/8.0/en/select.html</vt:lpwstr>
      </vt:variant>
      <vt:variant>
        <vt:lpwstr/>
      </vt:variant>
      <vt:variant>
        <vt:i4>1179681</vt:i4>
      </vt:variant>
      <vt:variant>
        <vt:i4>9</vt:i4>
      </vt:variant>
      <vt:variant>
        <vt:i4>0</vt:i4>
      </vt:variant>
      <vt:variant>
        <vt:i4>5</vt:i4>
      </vt:variant>
      <vt:variant>
        <vt:lpwstr>http://54.89.50.153/phpmyadmin/url.php?url=https://dev.mysql.com/doc/refman/8.0/en/logical-operators.html%23operator_and</vt:lpwstr>
      </vt:variant>
      <vt:variant>
        <vt:lpwstr/>
      </vt:variant>
      <vt:variant>
        <vt:i4>6815833</vt:i4>
      </vt:variant>
      <vt:variant>
        <vt:i4>6</vt:i4>
      </vt:variant>
      <vt:variant>
        <vt:i4>0</vt:i4>
      </vt:variant>
      <vt:variant>
        <vt:i4>5</vt:i4>
      </vt:variant>
      <vt:variant>
        <vt:lpwstr>http://54.89.50.153/phpmyadmin/url.php?url=https://dev.mysql.com/doc/refman/8.0/en/aggregate-functions.html%23function_sum</vt:lpwstr>
      </vt:variant>
      <vt:variant>
        <vt:lpwstr/>
      </vt:variant>
      <vt:variant>
        <vt:i4>3735599</vt:i4>
      </vt:variant>
      <vt:variant>
        <vt:i4>3</vt:i4>
      </vt:variant>
      <vt:variant>
        <vt:i4>0</vt:i4>
      </vt:variant>
      <vt:variant>
        <vt:i4>5</vt:i4>
      </vt:variant>
      <vt:variant>
        <vt:lpwstr>http://54.89.50.153/phpmyadmin/url.php?url=https://dev.mysql.com/doc/refman/8.0/en/select.html</vt:lpwstr>
      </vt:variant>
      <vt:variant>
        <vt:lpwstr/>
      </vt:variant>
      <vt:variant>
        <vt:i4>5898305</vt:i4>
      </vt:variant>
      <vt:variant>
        <vt:i4>0</vt:i4>
      </vt:variant>
      <vt:variant>
        <vt:i4>0</vt:i4>
      </vt:variant>
      <vt:variant>
        <vt:i4>5</vt:i4>
      </vt:variant>
      <vt:variant>
        <vt:lpwstr>https://nextdoorrental.ca/refund-and-cancelation-process/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jordan huzevka</cp:lastModifiedBy>
  <cp:revision>59</cp:revision>
  <dcterms:created xsi:type="dcterms:W3CDTF">2023-03-16T16:05:00Z</dcterms:created>
  <dcterms:modified xsi:type="dcterms:W3CDTF">2023-03-16T19:02:00Z</dcterms:modified>
</cp:coreProperties>
</file>